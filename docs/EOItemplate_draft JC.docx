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E0AD6" w14:textId="77777777" w:rsidR="00983D13" w:rsidRDefault="00983D13" w:rsidP="005C4621">
      <w:pPr>
        <w:rPr>
          <w:sz w:val="18"/>
          <w:szCs w:val="20"/>
        </w:rPr>
      </w:pPr>
    </w:p>
    <w:p w14:paraId="1C826007" w14:textId="77777777" w:rsidR="00A31FB2" w:rsidRDefault="00A31FB2" w:rsidP="005C4621">
      <w:pPr>
        <w:rPr>
          <w:sz w:val="18"/>
          <w:szCs w:val="20"/>
        </w:rPr>
      </w:pPr>
    </w:p>
    <w:p w14:paraId="50AAAD6E" w14:textId="77777777" w:rsidR="00A31FB2" w:rsidRDefault="00A31FB2" w:rsidP="005C4621">
      <w:pPr>
        <w:rPr>
          <w:sz w:val="18"/>
          <w:szCs w:val="20"/>
        </w:rPr>
      </w:pPr>
    </w:p>
    <w:p w14:paraId="3ECC3A57" w14:textId="77777777" w:rsidR="00A31FB2" w:rsidRDefault="00A31FB2" w:rsidP="005C4621">
      <w:pPr>
        <w:rPr>
          <w:sz w:val="18"/>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20" w:color="auto" w:fill="auto"/>
        <w:tblLook w:val="04A0" w:firstRow="1" w:lastRow="0" w:firstColumn="1" w:lastColumn="0" w:noHBand="0" w:noVBand="1"/>
      </w:tblPr>
      <w:tblGrid>
        <w:gridCol w:w="9243"/>
      </w:tblGrid>
      <w:tr w:rsidR="00983D13" w:rsidRPr="00D86056" w14:paraId="250157FF" w14:textId="77777777" w:rsidTr="00641D4C">
        <w:trPr>
          <w:cantSplit/>
          <w:trHeight w:val="710"/>
        </w:trPr>
        <w:tc>
          <w:tcPr>
            <w:tcW w:w="9243" w:type="dxa"/>
            <w:shd w:val="clear" w:color="auto" w:fill="808080"/>
            <w:vAlign w:val="center"/>
          </w:tcPr>
          <w:p w14:paraId="3BE6EC3B" w14:textId="77777777" w:rsidR="00983D13" w:rsidRPr="00D86056" w:rsidRDefault="00983D13" w:rsidP="00641D4C">
            <w:pPr>
              <w:spacing w:before="40" w:after="40"/>
              <w:jc w:val="center"/>
              <w:rPr>
                <w:b/>
                <w:color w:val="FFFFFF"/>
                <w:sz w:val="28"/>
                <w:szCs w:val="28"/>
              </w:rPr>
            </w:pPr>
            <w:bookmarkStart w:id="0" w:name="Research_Details"/>
            <w:bookmarkEnd w:id="0"/>
            <w:r w:rsidRPr="00D86056">
              <w:rPr>
                <w:b/>
                <w:color w:val="FFFFFF"/>
                <w:sz w:val="28"/>
                <w:szCs w:val="28"/>
              </w:rPr>
              <w:t xml:space="preserve"> </w:t>
            </w:r>
            <w:r>
              <w:rPr>
                <w:b/>
                <w:color w:val="FFFFFF"/>
                <w:sz w:val="28"/>
                <w:szCs w:val="28"/>
              </w:rPr>
              <w:t>HTA EXPRESSION OF INTEREST</w:t>
            </w:r>
            <w:r w:rsidRPr="00D86056">
              <w:rPr>
                <w:b/>
                <w:color w:val="FFFFFF"/>
                <w:sz w:val="28"/>
                <w:szCs w:val="28"/>
              </w:rPr>
              <w:t xml:space="preserve"> - RESEARCH DETAILS</w:t>
            </w:r>
          </w:p>
        </w:tc>
      </w:tr>
    </w:tbl>
    <w:p w14:paraId="3F998CD5" w14:textId="77777777" w:rsidR="00983D13" w:rsidRDefault="00983D13" w:rsidP="00983D13">
      <w:pPr>
        <w:spacing w:before="60" w:after="60"/>
        <w:rPr>
          <w:b/>
          <w:bCs/>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0"/>
        <w:gridCol w:w="4619"/>
      </w:tblGrid>
      <w:tr w:rsidR="00983D13" w:rsidRPr="001616DE" w14:paraId="6AC6C20D" w14:textId="77777777" w:rsidTr="00641D4C">
        <w:tc>
          <w:tcPr>
            <w:tcW w:w="4630" w:type="dxa"/>
            <w:shd w:val="clear" w:color="auto" w:fill="D9D9D9"/>
          </w:tcPr>
          <w:p w14:paraId="00BC8DE4" w14:textId="77777777" w:rsidR="00983D13" w:rsidRPr="005E4D68" w:rsidRDefault="00983D13" w:rsidP="00641D4C">
            <w:pPr>
              <w:spacing w:before="40" w:after="40"/>
              <w:rPr>
                <w:b/>
              </w:rPr>
            </w:pPr>
            <w:r w:rsidRPr="005E4D68">
              <w:rPr>
                <w:b/>
              </w:rPr>
              <w:t>Programme</w:t>
            </w:r>
          </w:p>
        </w:tc>
        <w:tc>
          <w:tcPr>
            <w:tcW w:w="4619" w:type="dxa"/>
            <w:shd w:val="clear" w:color="auto" w:fill="auto"/>
          </w:tcPr>
          <w:p w14:paraId="5C9C1461" w14:textId="77777777" w:rsidR="00983D13" w:rsidRPr="00A06EDF" w:rsidRDefault="00ED71E1" w:rsidP="00E876D1">
            <w:pPr>
              <w:spacing w:before="40" w:after="40"/>
              <w:rPr>
                <w:i/>
                <w:iCs/>
                <w:szCs w:val="20"/>
                <w:lang w:eastAsia="zh-CN"/>
              </w:rPr>
            </w:pPr>
            <w:r w:rsidRPr="005E4D68">
              <w:rPr>
                <w:i/>
                <w:iCs/>
                <w:szCs w:val="20"/>
              </w:rPr>
              <w:t>Defaults to the programme you are applying for</w:t>
            </w:r>
          </w:p>
        </w:tc>
      </w:tr>
      <w:tr w:rsidR="00983D13" w:rsidRPr="001616DE" w14:paraId="4F7B1121" w14:textId="77777777" w:rsidTr="00641D4C">
        <w:trPr>
          <w:trHeight w:val="327"/>
        </w:trPr>
        <w:tc>
          <w:tcPr>
            <w:tcW w:w="4630" w:type="dxa"/>
            <w:shd w:val="clear" w:color="auto" w:fill="D9D9D9"/>
          </w:tcPr>
          <w:p w14:paraId="660F58D8" w14:textId="77777777" w:rsidR="00983D13" w:rsidRPr="005E4D68" w:rsidRDefault="00983D13" w:rsidP="00641D4C">
            <w:pPr>
              <w:spacing w:before="40" w:after="40"/>
              <w:rPr>
                <w:b/>
              </w:rPr>
            </w:pPr>
            <w:r w:rsidRPr="005E4D68">
              <w:rPr>
                <w:b/>
              </w:rPr>
              <w:t>Funding Opportunity</w:t>
            </w:r>
          </w:p>
        </w:tc>
        <w:tc>
          <w:tcPr>
            <w:tcW w:w="4619" w:type="dxa"/>
            <w:shd w:val="clear" w:color="auto" w:fill="auto"/>
          </w:tcPr>
          <w:p w14:paraId="75D03480" w14:textId="77777777" w:rsidR="00983D13" w:rsidRPr="00A06EDF" w:rsidRDefault="00ED71E1" w:rsidP="0041340E">
            <w:pPr>
              <w:spacing w:before="40" w:after="40"/>
              <w:rPr>
                <w:i/>
                <w:iCs/>
              </w:rPr>
            </w:pPr>
            <w:r w:rsidRPr="005E4D68">
              <w:rPr>
                <w:i/>
                <w:iCs/>
              </w:rPr>
              <w:t>Defaults to the stream of funding you are applying for</w:t>
            </w:r>
          </w:p>
        </w:tc>
      </w:tr>
      <w:tr w:rsidR="00983D13" w:rsidRPr="001616DE" w14:paraId="7BD778A3" w14:textId="77777777" w:rsidTr="00641D4C">
        <w:tc>
          <w:tcPr>
            <w:tcW w:w="4630" w:type="dxa"/>
            <w:shd w:val="clear" w:color="auto" w:fill="D9D9D9"/>
          </w:tcPr>
          <w:p w14:paraId="3F4CF7EE" w14:textId="77777777" w:rsidR="00983D13" w:rsidRPr="005E4D68" w:rsidRDefault="00983D13" w:rsidP="00641D4C">
            <w:pPr>
              <w:spacing w:before="40" w:after="40"/>
              <w:rPr>
                <w:b/>
              </w:rPr>
            </w:pPr>
            <w:r w:rsidRPr="005E4D68">
              <w:rPr>
                <w:b/>
              </w:rPr>
              <w:t>Call</w:t>
            </w:r>
          </w:p>
        </w:tc>
        <w:tc>
          <w:tcPr>
            <w:tcW w:w="4619" w:type="dxa"/>
            <w:shd w:val="clear" w:color="auto" w:fill="auto"/>
          </w:tcPr>
          <w:p w14:paraId="06D0303E" w14:textId="77777777" w:rsidR="00983D13" w:rsidRPr="00A06EDF" w:rsidRDefault="00ED71E1" w:rsidP="00641D4C">
            <w:pPr>
              <w:spacing w:before="40" w:after="40"/>
              <w:rPr>
                <w:i/>
                <w:iCs/>
              </w:rPr>
            </w:pPr>
            <w:r w:rsidRPr="005E4D68">
              <w:rPr>
                <w:i/>
                <w:iCs/>
                <w:szCs w:val="20"/>
              </w:rPr>
              <w:t>Defaults to the call you are applying for</w:t>
            </w:r>
          </w:p>
        </w:tc>
      </w:tr>
    </w:tbl>
    <w:p w14:paraId="143BF550" w14:textId="77777777" w:rsidR="00983D13" w:rsidRDefault="00983D13" w:rsidP="00E876D1">
      <w:pPr>
        <w:spacing w:before="60" w:after="60"/>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firstRow="1" w:lastRow="0" w:firstColumn="1" w:lastColumn="0" w:noHBand="0" w:noVBand="1"/>
      </w:tblPr>
      <w:tblGrid>
        <w:gridCol w:w="9243"/>
      </w:tblGrid>
      <w:tr w:rsidR="0041340E" w:rsidRPr="001616DE" w14:paraId="0DA6DE65" w14:textId="77777777" w:rsidTr="002354B9">
        <w:trPr>
          <w:cantSplit/>
          <w:trHeight w:val="710"/>
        </w:trPr>
        <w:tc>
          <w:tcPr>
            <w:tcW w:w="9243" w:type="dxa"/>
            <w:shd w:val="clear" w:color="auto" w:fill="808080"/>
            <w:vAlign w:val="center"/>
          </w:tcPr>
          <w:p w14:paraId="5B3EA759" w14:textId="77777777" w:rsidR="0041340E" w:rsidRPr="004C7736" w:rsidRDefault="0041340E" w:rsidP="002354B9">
            <w:pPr>
              <w:spacing w:before="40" w:after="40"/>
              <w:jc w:val="center"/>
              <w:rPr>
                <w:b/>
                <w:color w:val="FFFFFF" w:themeColor="background1"/>
                <w:sz w:val="28"/>
                <w:szCs w:val="28"/>
              </w:rPr>
            </w:pPr>
            <w:r>
              <w:rPr>
                <w:b/>
                <w:color w:val="FFFFFF" w:themeColor="background1"/>
                <w:sz w:val="28"/>
                <w:szCs w:val="28"/>
              </w:rPr>
              <w:t>RESEARCH DETAILS</w:t>
            </w:r>
          </w:p>
        </w:tc>
      </w:tr>
    </w:tbl>
    <w:p w14:paraId="55AE9318" w14:textId="77777777" w:rsidR="00983D13" w:rsidRPr="001616DE" w:rsidRDefault="00983D13" w:rsidP="00E876D1">
      <w:pPr>
        <w:spacing w:before="60" w:after="60"/>
        <w:rPr>
          <w:b/>
          <w:bCs/>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24"/>
        <w:gridCol w:w="6"/>
        <w:gridCol w:w="4619"/>
      </w:tblGrid>
      <w:tr w:rsidR="00983D13" w:rsidRPr="001616DE" w14:paraId="56DE69B7" w14:textId="77777777" w:rsidTr="00641D4C">
        <w:tc>
          <w:tcPr>
            <w:tcW w:w="4630" w:type="dxa"/>
            <w:gridSpan w:val="2"/>
            <w:shd w:val="clear" w:color="auto" w:fill="D9D9D9"/>
          </w:tcPr>
          <w:p w14:paraId="254DE7B9" w14:textId="77777777" w:rsidR="00ED71E1" w:rsidRDefault="00983D13" w:rsidP="00641D4C">
            <w:pPr>
              <w:spacing w:before="40" w:after="40"/>
              <w:rPr>
                <w:b/>
              </w:rPr>
            </w:pPr>
            <w:r w:rsidRPr="005E4D68">
              <w:rPr>
                <w:b/>
              </w:rPr>
              <w:t xml:space="preserve">Host Organisation </w:t>
            </w:r>
          </w:p>
          <w:p w14:paraId="38BF5C2E" w14:textId="77777777" w:rsidR="00983D13" w:rsidRPr="005E4D68" w:rsidRDefault="00ED71E1" w:rsidP="00ED71E1">
            <w:pPr>
              <w:spacing w:before="40" w:after="40"/>
              <w:rPr>
                <w:b/>
              </w:rPr>
            </w:pPr>
            <w:r w:rsidRPr="005E4D68">
              <w:rPr>
                <w:color w:val="FF0000"/>
              </w:rPr>
              <w:t>The host organisation must be selected from our current list – you will need to contact the funding team if your organisation is not listed.</w:t>
            </w:r>
          </w:p>
        </w:tc>
        <w:tc>
          <w:tcPr>
            <w:tcW w:w="4619" w:type="dxa"/>
            <w:shd w:val="clear" w:color="auto" w:fill="auto"/>
          </w:tcPr>
          <w:p w14:paraId="20401E7D" w14:textId="77777777" w:rsidR="00983D13" w:rsidRPr="00A06EDF" w:rsidRDefault="004828BC" w:rsidP="00641D4C">
            <w:pPr>
              <w:spacing w:before="40" w:after="40"/>
              <w:rPr>
                <w:i/>
                <w:iCs/>
              </w:rPr>
            </w:pPr>
            <w:r>
              <w:rPr>
                <w:i/>
                <w:iCs/>
              </w:rPr>
              <w:t xml:space="preserve">This will be financially </w:t>
            </w:r>
            <w:proofErr w:type="spellStart"/>
            <w:r>
              <w:rPr>
                <w:i/>
                <w:iCs/>
              </w:rPr>
              <w:t>administerd</w:t>
            </w:r>
            <w:proofErr w:type="spellEnd"/>
            <w:r>
              <w:rPr>
                <w:i/>
                <w:iCs/>
              </w:rPr>
              <w:t xml:space="preserve"> by STH</w:t>
            </w:r>
          </w:p>
        </w:tc>
      </w:tr>
      <w:tr w:rsidR="0080285F" w:rsidRPr="001616DE" w14:paraId="03DDE73A" w14:textId="77777777" w:rsidTr="00D52CD5">
        <w:trPr>
          <w:trHeight w:val="706"/>
          <w:tblHeader/>
        </w:trPr>
        <w:tc>
          <w:tcPr>
            <w:tcW w:w="4624" w:type="dxa"/>
            <w:shd w:val="clear" w:color="auto" w:fill="D9D9D9"/>
            <w:tcMar>
              <w:top w:w="0" w:type="dxa"/>
              <w:bottom w:w="0" w:type="dxa"/>
            </w:tcMar>
            <w:vAlign w:val="center"/>
          </w:tcPr>
          <w:p w14:paraId="2D8A762F" w14:textId="77777777" w:rsidR="0080285F" w:rsidRDefault="0080285F" w:rsidP="00ED71E1">
            <w:pPr>
              <w:spacing w:before="40" w:after="40"/>
              <w:rPr>
                <w:b/>
                <w:bCs/>
              </w:rPr>
            </w:pPr>
            <w:r w:rsidRPr="005E4D68">
              <w:rPr>
                <w:b/>
                <w:bCs/>
              </w:rPr>
              <w:t>Research Title</w:t>
            </w:r>
          </w:p>
          <w:p w14:paraId="33E4C7B6" w14:textId="77777777" w:rsidR="0080285F" w:rsidRDefault="0080285F" w:rsidP="00ED71E1">
            <w:pPr>
              <w:spacing w:before="40" w:after="40"/>
              <w:rPr>
                <w:b/>
                <w:bCs/>
              </w:rPr>
            </w:pPr>
            <w:r>
              <w:rPr>
                <w:color w:val="FF0000"/>
              </w:rPr>
              <w:t xml:space="preserve">Your full project  title </w:t>
            </w:r>
            <w:r w:rsidRPr="005E4D68">
              <w:rPr>
                <w:i/>
                <w:iCs/>
                <w:color w:val="FF0000"/>
              </w:rPr>
              <w:t>(Limit 300 characters)</w:t>
            </w:r>
          </w:p>
        </w:tc>
        <w:tc>
          <w:tcPr>
            <w:tcW w:w="4625" w:type="dxa"/>
            <w:gridSpan w:val="2"/>
            <w:shd w:val="clear" w:color="auto" w:fill="auto"/>
            <w:vAlign w:val="center"/>
          </w:tcPr>
          <w:p w14:paraId="6ACE5467" w14:textId="77777777" w:rsidR="00A87201" w:rsidRPr="004828BC" w:rsidRDefault="00A87201" w:rsidP="00A87201">
            <w:pPr>
              <w:spacing w:before="40" w:after="40"/>
            </w:pPr>
            <w:r w:rsidRPr="004828BC">
              <w:rPr>
                <w:u w:val="single"/>
              </w:rPr>
              <w:t>M</w:t>
            </w:r>
            <w:r w:rsidRPr="004828BC">
              <w:t xml:space="preserve">agnetic resonance imaging in </w:t>
            </w:r>
            <w:proofErr w:type="spellStart"/>
            <w:r w:rsidRPr="004828BC">
              <w:t>fetuses</w:t>
            </w:r>
            <w:proofErr w:type="spellEnd"/>
            <w:r w:rsidRPr="004828BC">
              <w:t xml:space="preserve"> at </w:t>
            </w:r>
            <w:r w:rsidRPr="004828BC">
              <w:rPr>
                <w:u w:val="single"/>
              </w:rPr>
              <w:t>I</w:t>
            </w:r>
            <w:r w:rsidRPr="004828BC">
              <w:t xml:space="preserve">ncreased </w:t>
            </w:r>
            <w:r w:rsidRPr="004828BC">
              <w:rPr>
                <w:u w:val="single"/>
              </w:rPr>
              <w:t>R</w:t>
            </w:r>
            <w:r w:rsidRPr="004828BC">
              <w:t xml:space="preserve">isk of </w:t>
            </w:r>
            <w:proofErr w:type="spellStart"/>
            <w:r w:rsidR="007D6066" w:rsidRPr="004828BC">
              <w:rPr>
                <w:u w:val="single"/>
              </w:rPr>
              <w:t>B</w:t>
            </w:r>
            <w:r w:rsidR="007D6066" w:rsidRPr="004828BC">
              <w:t>ra</w:t>
            </w:r>
            <w:r w:rsidR="007D6066" w:rsidRPr="004828BC">
              <w:rPr>
                <w:u w:val="single"/>
              </w:rPr>
              <w:t>I</w:t>
            </w:r>
            <w:r w:rsidRPr="004828BC">
              <w:t>n</w:t>
            </w:r>
            <w:proofErr w:type="spellEnd"/>
            <w:r w:rsidRPr="004828BC">
              <w:t xml:space="preserve"> </w:t>
            </w:r>
            <w:proofErr w:type="spellStart"/>
            <w:r w:rsidRPr="004828BC">
              <w:rPr>
                <w:u w:val="single"/>
              </w:rPr>
              <w:t>LE</w:t>
            </w:r>
            <w:r w:rsidRPr="004828BC">
              <w:t>sions</w:t>
            </w:r>
            <w:proofErr w:type="spellEnd"/>
            <w:r w:rsidRPr="004828BC">
              <w:t xml:space="preserve"> </w:t>
            </w:r>
          </w:p>
          <w:p w14:paraId="0888D19B" w14:textId="77777777" w:rsidR="0080285F" w:rsidRPr="004828BC" w:rsidRDefault="00A87201" w:rsidP="00A87201">
            <w:pPr>
              <w:spacing w:before="40" w:after="40"/>
            </w:pPr>
            <w:commentRangeStart w:id="1"/>
            <w:r w:rsidRPr="004828BC">
              <w:t>(</w:t>
            </w:r>
            <w:proofErr w:type="spellStart"/>
            <w:r w:rsidRPr="004828BC">
              <w:t>Fetus</w:t>
            </w:r>
            <w:proofErr w:type="spellEnd"/>
            <w:r w:rsidRPr="004828BC">
              <w:t>-MIRABILE)</w:t>
            </w:r>
            <w:commentRangeEnd w:id="1"/>
            <w:r w:rsidR="001138CD">
              <w:rPr>
                <w:rStyle w:val="CommentReference"/>
              </w:rPr>
              <w:commentReference w:id="1"/>
            </w:r>
          </w:p>
        </w:tc>
      </w:tr>
      <w:tr w:rsidR="00983D13" w:rsidRPr="001616DE" w14:paraId="6D6952EB" w14:textId="77777777" w:rsidTr="00641D4C">
        <w:tc>
          <w:tcPr>
            <w:tcW w:w="4630" w:type="dxa"/>
            <w:gridSpan w:val="2"/>
            <w:shd w:val="clear" w:color="auto" w:fill="D9D9D9"/>
          </w:tcPr>
          <w:p w14:paraId="72FC4D38" w14:textId="77777777" w:rsidR="00983D13" w:rsidRDefault="00983D13" w:rsidP="00641D4C">
            <w:pPr>
              <w:spacing w:before="40" w:after="40"/>
              <w:rPr>
                <w:b/>
              </w:rPr>
            </w:pPr>
            <w:r>
              <w:rPr>
                <w:b/>
              </w:rPr>
              <w:t>Research</w:t>
            </w:r>
            <w:r w:rsidRPr="005E4D68">
              <w:rPr>
                <w:b/>
              </w:rPr>
              <w:t xml:space="preserve"> Type </w:t>
            </w:r>
          </w:p>
          <w:p w14:paraId="542B638A" w14:textId="77777777" w:rsidR="00983D13" w:rsidRPr="005E4D68" w:rsidRDefault="00ED71E1" w:rsidP="00ED71E1">
            <w:pPr>
              <w:spacing w:before="40" w:after="40"/>
              <w:rPr>
                <w:b/>
              </w:rPr>
            </w:pPr>
            <w:r w:rsidRPr="005E4D68">
              <w:rPr>
                <w:color w:val="FF0000"/>
                <w:szCs w:val="20"/>
              </w:rPr>
              <w:t>Primary/Secondary/Evidence Synthesis</w:t>
            </w:r>
          </w:p>
        </w:tc>
        <w:tc>
          <w:tcPr>
            <w:tcW w:w="4619" w:type="dxa"/>
            <w:shd w:val="clear" w:color="auto" w:fill="auto"/>
          </w:tcPr>
          <w:p w14:paraId="1F968B43" w14:textId="77777777" w:rsidR="00983D13" w:rsidRPr="004828BC" w:rsidRDefault="00C57CBB" w:rsidP="00641D4C">
            <w:pPr>
              <w:spacing w:before="40" w:after="40"/>
              <w:rPr>
                <w:i/>
                <w:iCs/>
              </w:rPr>
            </w:pPr>
            <w:r w:rsidRPr="004828BC">
              <w:rPr>
                <w:i/>
                <w:iCs/>
              </w:rPr>
              <w:t>Primary</w:t>
            </w:r>
          </w:p>
        </w:tc>
      </w:tr>
      <w:tr w:rsidR="00983D13" w:rsidRPr="001616DE" w14:paraId="4E35C7AF" w14:textId="77777777" w:rsidTr="00641D4C">
        <w:tc>
          <w:tcPr>
            <w:tcW w:w="4630" w:type="dxa"/>
            <w:gridSpan w:val="2"/>
            <w:shd w:val="clear" w:color="auto" w:fill="D9D9D9"/>
          </w:tcPr>
          <w:p w14:paraId="7C9EE971" w14:textId="77777777" w:rsidR="00983D13" w:rsidRPr="005E4D68" w:rsidRDefault="00983D13" w:rsidP="00641D4C">
            <w:pPr>
              <w:spacing w:before="40" w:after="40"/>
              <w:rPr>
                <w:i/>
              </w:rPr>
            </w:pPr>
            <w:r w:rsidRPr="005E4D68">
              <w:rPr>
                <w:b/>
              </w:rPr>
              <w:t>Proposed start date, duration (in months) (</w:t>
            </w:r>
            <w:r w:rsidRPr="005E4D68">
              <w:rPr>
                <w:i/>
              </w:rPr>
              <w:t>end date is calculated from start &amp; duration for you)</w:t>
            </w:r>
          </w:p>
          <w:p w14:paraId="776E9FCA" w14:textId="77777777" w:rsidR="00983D13" w:rsidRPr="005E4D68" w:rsidRDefault="00ED71E1" w:rsidP="00641D4C">
            <w:pPr>
              <w:spacing w:before="40" w:after="40"/>
              <w:rPr>
                <w:b/>
                <w:i/>
              </w:rPr>
            </w:pPr>
            <w:r w:rsidRPr="005E4D68">
              <w:rPr>
                <w:color w:val="FF0000"/>
              </w:rPr>
              <w:t>Start date must be in the future and on the first of the month.</w:t>
            </w:r>
          </w:p>
        </w:tc>
        <w:tc>
          <w:tcPr>
            <w:tcW w:w="4619" w:type="dxa"/>
            <w:shd w:val="clear" w:color="auto" w:fill="auto"/>
          </w:tcPr>
          <w:p w14:paraId="69F4FF71" w14:textId="77777777" w:rsidR="00983D13" w:rsidRPr="004828BC" w:rsidRDefault="00294588" w:rsidP="00641D4C">
            <w:pPr>
              <w:spacing w:before="40" w:after="40"/>
              <w:rPr>
                <w:i/>
                <w:iCs/>
              </w:rPr>
            </w:pPr>
            <w:r>
              <w:rPr>
                <w:i/>
                <w:iCs/>
              </w:rPr>
              <w:t>April</w:t>
            </w:r>
            <w:r w:rsidR="007E7E3C" w:rsidRPr="004828BC">
              <w:rPr>
                <w:i/>
                <w:iCs/>
              </w:rPr>
              <w:t xml:space="preserve"> 1 2018</w:t>
            </w:r>
          </w:p>
          <w:p w14:paraId="76F88404" w14:textId="77777777" w:rsidR="007E7E3C" w:rsidRPr="004828BC" w:rsidRDefault="007E7E3C" w:rsidP="00641D4C">
            <w:pPr>
              <w:spacing w:before="40" w:after="40"/>
              <w:rPr>
                <w:i/>
                <w:iCs/>
              </w:rPr>
            </w:pPr>
          </w:p>
          <w:p w14:paraId="36ED71DC" w14:textId="77777777" w:rsidR="007E7E3C" w:rsidRPr="004828BC" w:rsidRDefault="007E7E3C" w:rsidP="00641D4C">
            <w:pPr>
              <w:spacing w:before="40" w:after="40"/>
              <w:rPr>
                <w:i/>
                <w:iCs/>
              </w:rPr>
            </w:pPr>
            <w:commentRangeStart w:id="2"/>
            <w:r w:rsidRPr="004828BC">
              <w:rPr>
                <w:i/>
                <w:iCs/>
              </w:rPr>
              <w:t>42 months</w:t>
            </w:r>
            <w:commentRangeEnd w:id="2"/>
            <w:r w:rsidR="00951AA4">
              <w:rPr>
                <w:rStyle w:val="CommentReference"/>
              </w:rPr>
              <w:commentReference w:id="2"/>
            </w:r>
          </w:p>
        </w:tc>
      </w:tr>
      <w:tr w:rsidR="00983D13" w:rsidRPr="001616DE" w14:paraId="277BCB85" w14:textId="77777777" w:rsidTr="00641D4C">
        <w:trPr>
          <w:trHeight w:val="684"/>
        </w:trPr>
        <w:tc>
          <w:tcPr>
            <w:tcW w:w="4630" w:type="dxa"/>
            <w:gridSpan w:val="2"/>
            <w:shd w:val="clear" w:color="auto" w:fill="D9D9D9"/>
          </w:tcPr>
          <w:p w14:paraId="003A5859" w14:textId="77777777" w:rsidR="00983D13" w:rsidRDefault="00983D13" w:rsidP="00641D4C">
            <w:pPr>
              <w:spacing w:before="40" w:after="40"/>
              <w:rPr>
                <w:b/>
              </w:rPr>
            </w:pPr>
            <w:r w:rsidRPr="005E4D68">
              <w:rPr>
                <w:b/>
              </w:rPr>
              <w:t xml:space="preserve">How did you hear about this call? </w:t>
            </w:r>
          </w:p>
          <w:p w14:paraId="595C04A7" w14:textId="77777777" w:rsidR="00ED71E1" w:rsidRPr="005E4D68" w:rsidRDefault="00ED71E1" w:rsidP="00ED71E1">
            <w:pPr>
              <w:spacing w:before="40" w:after="40"/>
              <w:rPr>
                <w:color w:val="FF0000"/>
                <w:szCs w:val="20"/>
              </w:rPr>
            </w:pPr>
            <w:r w:rsidRPr="005E4D68">
              <w:rPr>
                <w:color w:val="FF0000"/>
                <w:szCs w:val="20"/>
              </w:rPr>
              <w:t>Select from drop down list or ‘other’ with description</w:t>
            </w:r>
          </w:p>
          <w:p w14:paraId="3A2B6EF5" w14:textId="77777777" w:rsidR="00ED71E1" w:rsidRPr="005E4D68" w:rsidRDefault="00ED71E1" w:rsidP="00ED71E1">
            <w:pPr>
              <w:spacing w:before="40" w:after="40"/>
              <w:rPr>
                <w:b/>
              </w:rPr>
            </w:pPr>
            <w:r w:rsidRPr="005E4D68">
              <w:rPr>
                <w:i/>
                <w:iCs/>
                <w:color w:val="FF0000"/>
                <w:szCs w:val="20"/>
              </w:rPr>
              <w:t>(Limit 100 characters)</w:t>
            </w:r>
          </w:p>
        </w:tc>
        <w:tc>
          <w:tcPr>
            <w:tcW w:w="4619" w:type="dxa"/>
            <w:shd w:val="clear" w:color="auto" w:fill="auto"/>
          </w:tcPr>
          <w:p w14:paraId="2F4C91A2" w14:textId="77777777" w:rsidR="00983D13" w:rsidRPr="00A06EDF" w:rsidRDefault="00983D13" w:rsidP="00641D4C">
            <w:pPr>
              <w:spacing w:before="40" w:after="40"/>
              <w:rPr>
                <w:i/>
                <w:iCs/>
                <w:color w:val="FF0000"/>
              </w:rPr>
            </w:pPr>
          </w:p>
        </w:tc>
      </w:tr>
      <w:tr w:rsidR="00983D13" w:rsidRPr="001616DE" w14:paraId="7C4B1527" w14:textId="77777777" w:rsidTr="00641D4C">
        <w:tc>
          <w:tcPr>
            <w:tcW w:w="4630" w:type="dxa"/>
            <w:gridSpan w:val="2"/>
            <w:shd w:val="clear" w:color="auto" w:fill="D9D9D9"/>
          </w:tcPr>
          <w:p w14:paraId="533B74B9" w14:textId="77777777" w:rsidR="00983D13" w:rsidRDefault="00AD6265" w:rsidP="00641D4C">
            <w:pPr>
              <w:spacing w:before="40" w:after="40"/>
              <w:rPr>
                <w:b/>
              </w:rPr>
            </w:pPr>
            <w:r>
              <w:rPr>
                <w:b/>
              </w:rPr>
              <w:t>Estimated</w:t>
            </w:r>
            <w:r w:rsidRPr="005E4D68">
              <w:rPr>
                <w:b/>
              </w:rPr>
              <w:t xml:space="preserve"> </w:t>
            </w:r>
            <w:r w:rsidR="00983D13" w:rsidRPr="005E4D68">
              <w:rPr>
                <w:b/>
              </w:rPr>
              <w:t>research costs requested (not including NHS support &amp; treatment costs)</w:t>
            </w:r>
          </w:p>
          <w:p w14:paraId="2AF9BB05" w14:textId="77777777" w:rsidR="00ED71E1" w:rsidRPr="005E4D68" w:rsidRDefault="00ED71E1" w:rsidP="00641D4C">
            <w:pPr>
              <w:spacing w:before="40" w:after="40"/>
              <w:rPr>
                <w:b/>
              </w:rPr>
            </w:pPr>
            <w:r w:rsidRPr="005E4D68">
              <w:rPr>
                <w:color w:val="FF0000"/>
              </w:rPr>
              <w:t>Requested research funding</w:t>
            </w:r>
          </w:p>
        </w:tc>
        <w:tc>
          <w:tcPr>
            <w:tcW w:w="4619" w:type="dxa"/>
            <w:shd w:val="clear" w:color="auto" w:fill="auto"/>
          </w:tcPr>
          <w:p w14:paraId="4988722D" w14:textId="77777777" w:rsidR="00526119" w:rsidRDefault="00526119" w:rsidP="0041340E">
            <w:pPr>
              <w:spacing w:before="40" w:after="40"/>
              <w:rPr>
                <w:i/>
                <w:iCs/>
                <w:color w:val="7030A0"/>
              </w:rPr>
            </w:pPr>
            <w:r>
              <w:rPr>
                <w:i/>
                <w:iCs/>
                <w:color w:val="7030A0"/>
              </w:rPr>
              <w:t>Please add as appropriate</w:t>
            </w:r>
          </w:p>
          <w:p w14:paraId="12910D81" w14:textId="77777777" w:rsidR="00983D13" w:rsidRDefault="004828BC" w:rsidP="0041340E">
            <w:pPr>
              <w:spacing w:before="40" w:after="40"/>
              <w:rPr>
                <w:i/>
                <w:iCs/>
                <w:color w:val="7030A0"/>
              </w:rPr>
            </w:pPr>
            <w:r>
              <w:rPr>
                <w:i/>
                <w:iCs/>
                <w:color w:val="7030A0"/>
              </w:rPr>
              <w:t>Cara’s full salary for 3.5 years</w:t>
            </w:r>
          </w:p>
          <w:p w14:paraId="61BFC994" w14:textId="77777777" w:rsidR="004828BC" w:rsidRDefault="004828BC" w:rsidP="0041340E">
            <w:pPr>
              <w:spacing w:before="40" w:after="40"/>
              <w:rPr>
                <w:i/>
                <w:iCs/>
                <w:color w:val="7030A0"/>
              </w:rPr>
            </w:pPr>
            <w:proofErr w:type="spellStart"/>
            <w:r>
              <w:rPr>
                <w:i/>
                <w:iCs/>
                <w:color w:val="7030A0"/>
              </w:rPr>
              <w:t>Debbies</w:t>
            </w:r>
            <w:proofErr w:type="spellEnd"/>
            <w:r>
              <w:rPr>
                <w:i/>
                <w:iCs/>
                <w:color w:val="7030A0"/>
              </w:rPr>
              <w:t xml:space="preserve">  0.5 salary for 3.5 years</w:t>
            </w:r>
          </w:p>
          <w:p w14:paraId="15A52A0E" w14:textId="77777777" w:rsidR="004828BC" w:rsidRPr="00A06EDF" w:rsidRDefault="004828BC" w:rsidP="0041340E">
            <w:pPr>
              <w:spacing w:before="40" w:after="40"/>
              <w:rPr>
                <w:i/>
                <w:iCs/>
                <w:color w:val="7030A0"/>
              </w:rPr>
            </w:pPr>
            <w:proofErr w:type="spellStart"/>
            <w:r>
              <w:rPr>
                <w:i/>
                <w:iCs/>
                <w:color w:val="7030A0"/>
              </w:rPr>
              <w:t>Leannes</w:t>
            </w:r>
            <w:proofErr w:type="spellEnd"/>
            <w:r>
              <w:rPr>
                <w:i/>
                <w:iCs/>
                <w:color w:val="7030A0"/>
              </w:rPr>
              <w:t xml:space="preserve"> 0.5 salary 3.5 years </w:t>
            </w:r>
          </w:p>
        </w:tc>
      </w:tr>
      <w:tr w:rsidR="00983D13" w:rsidRPr="001616DE" w14:paraId="0A4DFEAB" w14:textId="77777777" w:rsidTr="00641D4C">
        <w:tc>
          <w:tcPr>
            <w:tcW w:w="4630" w:type="dxa"/>
            <w:gridSpan w:val="2"/>
            <w:shd w:val="clear" w:color="auto" w:fill="D9D9D9"/>
          </w:tcPr>
          <w:p w14:paraId="6777709A" w14:textId="77777777" w:rsidR="00983D13" w:rsidRDefault="00AD6265" w:rsidP="00641D4C">
            <w:pPr>
              <w:spacing w:before="40" w:after="40"/>
              <w:rPr>
                <w:b/>
              </w:rPr>
            </w:pPr>
            <w:r>
              <w:rPr>
                <w:b/>
              </w:rPr>
              <w:t>Estimated</w:t>
            </w:r>
            <w:r w:rsidRPr="005E4D68">
              <w:rPr>
                <w:b/>
              </w:rPr>
              <w:t xml:space="preserve"> </w:t>
            </w:r>
            <w:r w:rsidR="00983D13" w:rsidRPr="005E4D68">
              <w:rPr>
                <w:b/>
              </w:rPr>
              <w:t>NHS support &amp; treatment costs</w:t>
            </w:r>
            <w:r w:rsidR="00983D13">
              <w:rPr>
                <w:b/>
              </w:rPr>
              <w:t xml:space="preserve"> / (savings)</w:t>
            </w:r>
          </w:p>
          <w:p w14:paraId="6C27B276" w14:textId="77777777" w:rsidR="00ED71E1" w:rsidRPr="005E4D68" w:rsidRDefault="00ED71E1" w:rsidP="00641D4C">
            <w:pPr>
              <w:spacing w:before="40" w:after="40"/>
              <w:rPr>
                <w:b/>
              </w:rPr>
            </w:pPr>
            <w:r w:rsidRPr="005E4D68">
              <w:rPr>
                <w:color w:val="FF0000"/>
              </w:rPr>
              <w:t xml:space="preserve">Proposed treatment costs </w:t>
            </w:r>
            <w:r w:rsidR="00B039D4">
              <w:rPr>
                <w:color w:val="FF0000"/>
              </w:rPr>
              <w:t>(</w:t>
            </w:r>
            <w:r w:rsidRPr="005E4D68">
              <w:rPr>
                <w:color w:val="FF0000"/>
              </w:rPr>
              <w:t>could be savings</w:t>
            </w:r>
            <w:r w:rsidR="00B039D4">
              <w:rPr>
                <w:color w:val="FF0000"/>
              </w:rPr>
              <w:t>)</w:t>
            </w:r>
          </w:p>
        </w:tc>
        <w:tc>
          <w:tcPr>
            <w:tcW w:w="4619" w:type="dxa"/>
            <w:shd w:val="clear" w:color="auto" w:fill="auto"/>
          </w:tcPr>
          <w:p w14:paraId="012DF170" w14:textId="77777777" w:rsidR="00983D13" w:rsidRDefault="004828BC" w:rsidP="0041340E">
            <w:pPr>
              <w:spacing w:before="40" w:after="40"/>
              <w:rPr>
                <w:ins w:id="3" w:author="User" w:date="2017-02-27T15:44:00Z"/>
                <w:i/>
                <w:iCs/>
                <w:color w:val="7030A0"/>
              </w:rPr>
            </w:pPr>
            <w:r>
              <w:rPr>
                <w:i/>
                <w:iCs/>
                <w:color w:val="7030A0"/>
              </w:rPr>
              <w:t xml:space="preserve">MR costs  </w:t>
            </w:r>
            <w:r w:rsidR="00951AA4">
              <w:rPr>
                <w:i/>
                <w:iCs/>
                <w:color w:val="7030A0"/>
              </w:rPr>
              <w:t>850</w:t>
            </w:r>
            <w:r>
              <w:rPr>
                <w:i/>
                <w:iCs/>
                <w:color w:val="7030A0"/>
              </w:rPr>
              <w:t>x£130 =</w:t>
            </w:r>
          </w:p>
          <w:p w14:paraId="29CCCBA2" w14:textId="77777777" w:rsidR="001F6527" w:rsidRDefault="001F6527" w:rsidP="0041340E">
            <w:pPr>
              <w:spacing w:before="40" w:after="40"/>
              <w:rPr>
                <w:ins w:id="4" w:author="User" w:date="2017-02-27T15:45:00Z"/>
                <w:i/>
                <w:iCs/>
                <w:color w:val="7030A0"/>
              </w:rPr>
            </w:pPr>
            <w:ins w:id="5" w:author="User" w:date="2017-02-27T15:44:00Z">
              <w:r>
                <w:rPr>
                  <w:i/>
                  <w:iCs/>
                  <w:color w:val="7030A0"/>
                </w:rPr>
                <w:t>Also need to consider time for reading/reporting</w:t>
              </w:r>
            </w:ins>
            <w:ins w:id="6" w:author="User" w:date="2017-02-27T15:45:00Z">
              <w:r>
                <w:rPr>
                  <w:i/>
                  <w:iCs/>
                  <w:color w:val="7030A0"/>
                </w:rPr>
                <w:t xml:space="preserve"> and if these would be research or treatment.</w:t>
              </w:r>
            </w:ins>
          </w:p>
          <w:p w14:paraId="49F655FF" w14:textId="70343BD2" w:rsidR="001F6527" w:rsidRPr="00A06EDF" w:rsidRDefault="001F6527" w:rsidP="0041340E">
            <w:pPr>
              <w:spacing w:before="40" w:after="40"/>
              <w:rPr>
                <w:i/>
                <w:iCs/>
                <w:color w:val="7030A0"/>
              </w:rPr>
            </w:pPr>
            <w:ins w:id="7" w:author="User" w:date="2017-02-27T15:45:00Z">
              <w:r>
                <w:rPr>
                  <w:i/>
                  <w:iCs/>
                  <w:color w:val="7030A0"/>
                </w:rPr>
                <w:t>Same for consensus panels.</w:t>
              </w:r>
            </w:ins>
          </w:p>
        </w:tc>
      </w:tr>
    </w:tbl>
    <w:p w14:paraId="6D2F903A" w14:textId="30ACCCA9" w:rsidR="0080285F" w:rsidRPr="00E876D1" w:rsidRDefault="0080285F" w:rsidP="00E876D1">
      <w:pPr>
        <w:spacing w:before="60" w:after="60"/>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firstRow="1" w:lastRow="0" w:firstColumn="1" w:lastColumn="0" w:noHBand="0" w:noVBand="1"/>
      </w:tblPr>
      <w:tblGrid>
        <w:gridCol w:w="9243"/>
      </w:tblGrid>
      <w:tr w:rsidR="006026F5" w:rsidRPr="001616DE" w14:paraId="725F66BE" w14:textId="77777777" w:rsidTr="005E4D68">
        <w:trPr>
          <w:cantSplit/>
          <w:trHeight w:val="710"/>
        </w:trPr>
        <w:tc>
          <w:tcPr>
            <w:tcW w:w="9243" w:type="dxa"/>
            <w:shd w:val="clear" w:color="auto" w:fill="808080"/>
            <w:vAlign w:val="center"/>
          </w:tcPr>
          <w:p w14:paraId="54BD046B" w14:textId="77777777" w:rsidR="006026F5" w:rsidRPr="004C7736" w:rsidRDefault="006026F5" w:rsidP="005E4D68">
            <w:pPr>
              <w:spacing w:before="40" w:after="40"/>
              <w:jc w:val="center"/>
              <w:rPr>
                <w:b/>
                <w:color w:val="FFFFFF" w:themeColor="background1"/>
                <w:sz w:val="28"/>
                <w:szCs w:val="28"/>
              </w:rPr>
            </w:pPr>
            <w:bookmarkStart w:id="8" w:name="Contact_Information"/>
            <w:bookmarkEnd w:id="8"/>
            <w:r w:rsidRPr="004C7736">
              <w:rPr>
                <w:b/>
                <w:color w:val="FFFFFF" w:themeColor="background1"/>
                <w:sz w:val="28"/>
                <w:szCs w:val="28"/>
              </w:rPr>
              <w:t>CONTACT INFORMATION</w:t>
            </w:r>
          </w:p>
        </w:tc>
      </w:tr>
    </w:tbl>
    <w:p w14:paraId="50F57A1D" w14:textId="77777777" w:rsidR="006026F5" w:rsidRPr="001616DE" w:rsidRDefault="006026F5" w:rsidP="00E876D1">
      <w:pPr>
        <w:spacing w:before="60" w:after="60"/>
        <w:rPr>
          <w:b/>
          <w:bCs/>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0"/>
        <w:gridCol w:w="4619"/>
      </w:tblGrid>
      <w:tr w:rsidR="0080285F" w:rsidRPr="001616DE" w14:paraId="6E829137" w14:textId="77777777" w:rsidTr="005E4D68">
        <w:tc>
          <w:tcPr>
            <w:tcW w:w="4630" w:type="dxa"/>
            <w:shd w:val="clear" w:color="auto" w:fill="D9D9D9"/>
          </w:tcPr>
          <w:p w14:paraId="745A845F" w14:textId="77777777" w:rsidR="0080285F" w:rsidRDefault="0080285F" w:rsidP="005E4D68">
            <w:pPr>
              <w:spacing w:before="40" w:after="40"/>
              <w:rPr>
                <w:b/>
              </w:rPr>
            </w:pPr>
            <w:r w:rsidRPr="005E4D68">
              <w:rPr>
                <w:b/>
              </w:rPr>
              <w:t xml:space="preserve">Details of Chief Investigator </w:t>
            </w:r>
          </w:p>
          <w:p w14:paraId="4F95288C" w14:textId="77777777" w:rsidR="0080285F" w:rsidRPr="005E4D68" w:rsidRDefault="0080285F" w:rsidP="00ED71E1">
            <w:pPr>
              <w:spacing w:before="40" w:after="40"/>
              <w:rPr>
                <w:b/>
              </w:rPr>
            </w:pPr>
          </w:p>
        </w:tc>
        <w:tc>
          <w:tcPr>
            <w:tcW w:w="4619" w:type="dxa"/>
            <w:shd w:val="clear" w:color="auto" w:fill="auto"/>
          </w:tcPr>
          <w:p w14:paraId="28415C67" w14:textId="77777777" w:rsidR="0080285F" w:rsidRPr="00D52CD5" w:rsidRDefault="0080285F" w:rsidP="005E4D68">
            <w:pPr>
              <w:spacing w:before="40" w:after="40"/>
              <w:rPr>
                <w:i/>
                <w:iCs/>
              </w:rPr>
            </w:pPr>
            <w:r w:rsidRPr="00D52CD5">
              <w:rPr>
                <w:i/>
                <w:iCs/>
              </w:rPr>
              <w:lastRenderedPageBreak/>
              <w:t>Defaults to the information held in your profile</w:t>
            </w:r>
          </w:p>
        </w:tc>
      </w:tr>
      <w:tr w:rsidR="0080285F" w:rsidRPr="001616DE" w14:paraId="634998FC" w14:textId="77777777" w:rsidTr="005E4D68">
        <w:tc>
          <w:tcPr>
            <w:tcW w:w="4630" w:type="dxa"/>
            <w:shd w:val="clear" w:color="auto" w:fill="D9D9D9"/>
          </w:tcPr>
          <w:p w14:paraId="2209D4DB" w14:textId="77777777" w:rsidR="0080285F" w:rsidRDefault="0080285F" w:rsidP="009D530D">
            <w:pPr>
              <w:spacing w:before="40" w:after="40"/>
              <w:rPr>
                <w:b/>
              </w:rPr>
            </w:pPr>
            <w:r>
              <w:rPr>
                <w:b/>
              </w:rPr>
              <w:lastRenderedPageBreak/>
              <w:t xml:space="preserve">Organisation </w:t>
            </w:r>
          </w:p>
          <w:p w14:paraId="6E37A25C" w14:textId="77777777" w:rsidR="0080285F" w:rsidRPr="005E4D68" w:rsidRDefault="0080285F" w:rsidP="00ED71E1">
            <w:pPr>
              <w:spacing w:before="40" w:after="40"/>
              <w:rPr>
                <w:b/>
              </w:rPr>
            </w:pPr>
          </w:p>
        </w:tc>
        <w:tc>
          <w:tcPr>
            <w:tcW w:w="4619" w:type="dxa"/>
            <w:shd w:val="clear" w:color="auto" w:fill="auto"/>
          </w:tcPr>
          <w:p w14:paraId="675C843A" w14:textId="77777777" w:rsidR="0080285F" w:rsidRPr="00D52CD5" w:rsidRDefault="0080285F" w:rsidP="005E4D68">
            <w:pPr>
              <w:tabs>
                <w:tab w:val="right" w:pos="4574"/>
              </w:tabs>
              <w:spacing w:before="40" w:after="40"/>
              <w:rPr>
                <w:i/>
                <w:iCs/>
              </w:rPr>
            </w:pPr>
            <w:r w:rsidRPr="00D52CD5">
              <w:rPr>
                <w:i/>
                <w:iCs/>
              </w:rPr>
              <w:t>Defaults to the information held in your profile</w:t>
            </w:r>
          </w:p>
        </w:tc>
      </w:tr>
    </w:tbl>
    <w:p w14:paraId="197ED550" w14:textId="77777777" w:rsidR="006026F5" w:rsidRDefault="006026F5" w:rsidP="006026F5"/>
    <w:p w14:paraId="31CA28C4" w14:textId="77777777" w:rsidR="003B32FA" w:rsidRDefault="003B32FA" w:rsidP="006026F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hemeFill="background1" w:themeFillShade="80"/>
        <w:tblLook w:val="04A0" w:firstRow="1" w:lastRow="0" w:firstColumn="1" w:lastColumn="0" w:noHBand="0" w:noVBand="1"/>
      </w:tblPr>
      <w:tblGrid>
        <w:gridCol w:w="9243"/>
      </w:tblGrid>
      <w:tr w:rsidR="008D4BC5" w:rsidRPr="00D16382" w14:paraId="6DA96E54" w14:textId="77777777" w:rsidTr="008D4BC5">
        <w:trPr>
          <w:cantSplit/>
          <w:trHeight w:val="710"/>
        </w:trPr>
        <w:tc>
          <w:tcPr>
            <w:tcW w:w="9243" w:type="dxa"/>
            <w:shd w:val="clear" w:color="auto" w:fill="808080" w:themeFill="background1" w:themeFillShade="80"/>
            <w:vAlign w:val="center"/>
          </w:tcPr>
          <w:p w14:paraId="338AC4B7" w14:textId="77777777" w:rsidR="008D4BC5" w:rsidRPr="00D16382" w:rsidRDefault="008D4BC5" w:rsidP="008D4BC5">
            <w:pPr>
              <w:jc w:val="center"/>
              <w:rPr>
                <w:rFonts w:eastAsia="SimSun"/>
                <w:b/>
                <w:color w:val="FFFFFF"/>
                <w:sz w:val="28"/>
                <w:szCs w:val="28"/>
              </w:rPr>
            </w:pPr>
            <w:bookmarkStart w:id="9" w:name="Lead_Applicant_Details"/>
            <w:bookmarkEnd w:id="9"/>
            <w:commentRangeStart w:id="10"/>
            <w:r w:rsidRPr="008D4BC5">
              <w:rPr>
                <w:rFonts w:eastAsia="SimSun"/>
                <w:b/>
                <w:color w:val="FFFFFF" w:themeColor="background1"/>
                <w:sz w:val="28"/>
                <w:szCs w:val="28"/>
              </w:rPr>
              <w:t>CO-APPLICANTS</w:t>
            </w:r>
            <w:commentRangeEnd w:id="10"/>
            <w:r w:rsidR="00E577B0">
              <w:rPr>
                <w:rStyle w:val="CommentReference"/>
              </w:rPr>
              <w:commentReference w:id="10"/>
            </w:r>
          </w:p>
        </w:tc>
      </w:tr>
    </w:tbl>
    <w:p w14:paraId="17FA8228" w14:textId="77777777" w:rsidR="008D4BC5" w:rsidRDefault="008D4BC5" w:rsidP="00E876D1">
      <w:pPr>
        <w:spacing w:before="60" w:after="60"/>
        <w:rPr>
          <w:b/>
          <w:bCs/>
        </w:rPr>
      </w:pPr>
    </w:p>
    <w:tbl>
      <w:tblPr>
        <w:tblStyle w:val="TableGrid"/>
        <w:tblW w:w="9249" w:type="dxa"/>
        <w:tblLayout w:type="fixed"/>
        <w:tblLook w:val="0480" w:firstRow="0" w:lastRow="0" w:firstColumn="1" w:lastColumn="0" w:noHBand="0" w:noVBand="1"/>
      </w:tblPr>
      <w:tblGrid>
        <w:gridCol w:w="6912"/>
        <w:gridCol w:w="2337"/>
      </w:tblGrid>
      <w:tr w:rsidR="008D4BC5" w:rsidRPr="00C45C81" w14:paraId="158148C2" w14:textId="77777777" w:rsidTr="008D4BC5">
        <w:trPr>
          <w:cantSplit/>
          <w:tblHeader/>
        </w:trPr>
        <w:tc>
          <w:tcPr>
            <w:tcW w:w="6912" w:type="dxa"/>
            <w:shd w:val="clear" w:color="auto" w:fill="D9D9D9" w:themeFill="background1" w:themeFillShade="D9"/>
            <w:vAlign w:val="center"/>
          </w:tcPr>
          <w:p w14:paraId="005FF2E8" w14:textId="77777777" w:rsidR="008D4BC5" w:rsidRDefault="008D4BC5" w:rsidP="00F9336D">
            <w:pPr>
              <w:spacing w:before="60" w:after="60"/>
              <w:rPr>
                <w:b/>
                <w:szCs w:val="20"/>
              </w:rPr>
            </w:pPr>
            <w:r>
              <w:rPr>
                <w:b/>
                <w:szCs w:val="20"/>
              </w:rPr>
              <w:t xml:space="preserve">Will </w:t>
            </w:r>
            <w:r w:rsidRPr="001D7C7A">
              <w:rPr>
                <w:b/>
                <w:szCs w:val="20"/>
              </w:rPr>
              <w:t xml:space="preserve">you </w:t>
            </w:r>
            <w:r>
              <w:rPr>
                <w:b/>
                <w:szCs w:val="20"/>
              </w:rPr>
              <w:t>be using co-applicants in your proposal</w:t>
            </w:r>
            <w:r w:rsidRPr="001D7C7A">
              <w:rPr>
                <w:b/>
                <w:szCs w:val="20"/>
              </w:rPr>
              <w:t>?</w:t>
            </w:r>
          </w:p>
          <w:p w14:paraId="7BF64E7F" w14:textId="77777777" w:rsidR="000A3C7F" w:rsidRPr="001D7C7A" w:rsidRDefault="000A3C7F" w:rsidP="000A3C7F">
            <w:pPr>
              <w:spacing w:before="60" w:after="60"/>
              <w:rPr>
                <w:b/>
                <w:szCs w:val="20"/>
              </w:rPr>
            </w:pPr>
            <w:r>
              <w:rPr>
                <w:rFonts w:asciiTheme="minorBidi" w:hAnsiTheme="minorBidi" w:cstheme="minorBidi"/>
              </w:rPr>
              <w:t xml:space="preserve">All co-applicants cited in this section </w:t>
            </w:r>
            <w:r>
              <w:rPr>
                <w:rFonts w:asciiTheme="minorBidi" w:hAnsiTheme="minorBidi" w:cstheme="minorBidi"/>
                <w:b/>
                <w:bCs/>
              </w:rPr>
              <w:t xml:space="preserve">must have agreed </w:t>
            </w:r>
            <w:r>
              <w:rPr>
                <w:rFonts w:asciiTheme="minorBidi" w:hAnsiTheme="minorBidi" w:cstheme="minorBidi"/>
              </w:rPr>
              <w:t>to be part of this proposal</w:t>
            </w:r>
          </w:p>
        </w:tc>
        <w:tc>
          <w:tcPr>
            <w:tcW w:w="2337" w:type="dxa"/>
            <w:shd w:val="clear" w:color="auto" w:fill="FFFFFF" w:themeFill="background1"/>
            <w:vAlign w:val="center"/>
          </w:tcPr>
          <w:p w14:paraId="332E6263" w14:textId="77777777" w:rsidR="008D4BC5" w:rsidRPr="001D7C7A" w:rsidRDefault="001F4AC8" w:rsidP="00A87201">
            <w:pPr>
              <w:spacing w:before="40" w:after="40"/>
              <w:jc w:val="center"/>
              <w:rPr>
                <w:color w:val="FF0000"/>
                <w:szCs w:val="20"/>
              </w:rPr>
            </w:pPr>
            <w:r>
              <w:rPr>
                <w:i/>
                <w:iCs/>
              </w:rPr>
              <w:t>Yes</w:t>
            </w:r>
          </w:p>
        </w:tc>
      </w:tr>
    </w:tbl>
    <w:p w14:paraId="1BD0F752" w14:textId="77777777" w:rsidR="00547000" w:rsidRPr="00E876D1" w:rsidRDefault="00547000" w:rsidP="00E876D1">
      <w:pPr>
        <w:spacing w:before="60" w:after="60"/>
        <w:rPr>
          <w:b/>
          <w:bCs/>
        </w:rPr>
      </w:pPr>
    </w:p>
    <w:tbl>
      <w:tblPr>
        <w:tblStyle w:val="TableGrid"/>
        <w:tblW w:w="0" w:type="auto"/>
        <w:tblLook w:val="04A0" w:firstRow="1" w:lastRow="0" w:firstColumn="1" w:lastColumn="0" w:noHBand="0" w:noVBand="1"/>
      </w:tblPr>
      <w:tblGrid>
        <w:gridCol w:w="1659"/>
        <w:gridCol w:w="1972"/>
        <w:gridCol w:w="1607"/>
        <w:gridCol w:w="1551"/>
        <w:gridCol w:w="2454"/>
      </w:tblGrid>
      <w:tr w:rsidR="002250FE" w14:paraId="7B4F0846" w14:textId="77777777" w:rsidTr="001138CD">
        <w:tc>
          <w:tcPr>
            <w:tcW w:w="1659" w:type="dxa"/>
            <w:shd w:val="clear" w:color="auto" w:fill="D9D9D9" w:themeFill="background1" w:themeFillShade="D9"/>
          </w:tcPr>
          <w:p w14:paraId="3AACCB26" w14:textId="77777777" w:rsidR="002250FE" w:rsidRPr="00641D4C" w:rsidRDefault="002250FE" w:rsidP="002250FE">
            <w:pPr>
              <w:rPr>
                <w:b/>
                <w:bCs/>
                <w:szCs w:val="20"/>
              </w:rPr>
            </w:pPr>
            <w:r w:rsidRPr="00641D4C">
              <w:rPr>
                <w:b/>
                <w:bCs/>
                <w:szCs w:val="20"/>
              </w:rPr>
              <w:t>Name</w:t>
            </w:r>
            <w:r>
              <w:rPr>
                <w:b/>
                <w:bCs/>
                <w:szCs w:val="20"/>
              </w:rPr>
              <w:t xml:space="preserve"> </w:t>
            </w:r>
          </w:p>
        </w:tc>
        <w:tc>
          <w:tcPr>
            <w:tcW w:w="1972" w:type="dxa"/>
            <w:shd w:val="clear" w:color="auto" w:fill="D9D9D9" w:themeFill="background1" w:themeFillShade="D9"/>
          </w:tcPr>
          <w:p w14:paraId="11FA39CA" w14:textId="77777777" w:rsidR="0080285F" w:rsidRDefault="0080285F" w:rsidP="0080285F">
            <w:pPr>
              <w:rPr>
                <w:b/>
                <w:bCs/>
                <w:szCs w:val="20"/>
              </w:rPr>
            </w:pPr>
            <w:r>
              <w:rPr>
                <w:b/>
                <w:bCs/>
                <w:szCs w:val="20"/>
              </w:rPr>
              <w:t>Post Held</w:t>
            </w:r>
          </w:p>
          <w:p w14:paraId="4787AAB6" w14:textId="77777777" w:rsidR="0080285F" w:rsidRDefault="0080285F" w:rsidP="00A93584">
            <w:pPr>
              <w:rPr>
                <w:b/>
                <w:bCs/>
                <w:szCs w:val="20"/>
              </w:rPr>
            </w:pPr>
          </w:p>
          <w:p w14:paraId="3AACE807" w14:textId="77777777" w:rsidR="0080285F" w:rsidRDefault="0080285F" w:rsidP="00A93584">
            <w:pPr>
              <w:rPr>
                <w:b/>
                <w:bCs/>
                <w:szCs w:val="20"/>
              </w:rPr>
            </w:pPr>
          </w:p>
          <w:p w14:paraId="164E1B34" w14:textId="77777777" w:rsidR="002250FE" w:rsidRPr="007430EB" w:rsidRDefault="002250FE" w:rsidP="00A93584">
            <w:pPr>
              <w:rPr>
                <w:i/>
                <w:iCs/>
                <w:szCs w:val="20"/>
              </w:rPr>
            </w:pPr>
            <w:r w:rsidRPr="007430EB">
              <w:rPr>
                <w:i/>
                <w:iCs/>
                <w:color w:val="FF0000"/>
                <w:szCs w:val="20"/>
              </w:rPr>
              <w:t>100 characters</w:t>
            </w:r>
          </w:p>
        </w:tc>
        <w:tc>
          <w:tcPr>
            <w:tcW w:w="1607" w:type="dxa"/>
            <w:shd w:val="clear" w:color="auto" w:fill="D9D9D9" w:themeFill="background1" w:themeFillShade="D9"/>
          </w:tcPr>
          <w:p w14:paraId="4D765861" w14:textId="77777777" w:rsidR="0080285F" w:rsidRDefault="0080285F" w:rsidP="0080285F">
            <w:pPr>
              <w:rPr>
                <w:b/>
                <w:bCs/>
                <w:szCs w:val="20"/>
              </w:rPr>
            </w:pPr>
            <w:r w:rsidRPr="00641D4C">
              <w:rPr>
                <w:b/>
                <w:bCs/>
                <w:szCs w:val="20"/>
              </w:rPr>
              <w:t>Role in this project</w:t>
            </w:r>
          </w:p>
          <w:p w14:paraId="50296DCF" w14:textId="77777777" w:rsidR="002250FE" w:rsidRDefault="002250FE" w:rsidP="00641D4C">
            <w:pPr>
              <w:rPr>
                <w:b/>
                <w:bCs/>
                <w:szCs w:val="20"/>
              </w:rPr>
            </w:pPr>
          </w:p>
          <w:p w14:paraId="60667F9B" w14:textId="77777777" w:rsidR="002250FE" w:rsidRPr="007430EB" w:rsidRDefault="002250FE" w:rsidP="00641D4C">
            <w:pPr>
              <w:rPr>
                <w:i/>
                <w:iCs/>
                <w:szCs w:val="20"/>
              </w:rPr>
            </w:pPr>
            <w:r w:rsidRPr="007430EB">
              <w:rPr>
                <w:i/>
                <w:iCs/>
                <w:color w:val="FF0000"/>
                <w:szCs w:val="20"/>
              </w:rPr>
              <w:t>100 characters</w:t>
            </w:r>
          </w:p>
        </w:tc>
        <w:tc>
          <w:tcPr>
            <w:tcW w:w="1551" w:type="dxa"/>
            <w:shd w:val="clear" w:color="auto" w:fill="D9D9D9" w:themeFill="background1" w:themeFillShade="D9"/>
          </w:tcPr>
          <w:p w14:paraId="573A3C3E" w14:textId="77777777" w:rsidR="002250FE" w:rsidRPr="00641D4C" w:rsidRDefault="002250FE" w:rsidP="00641D4C">
            <w:pPr>
              <w:rPr>
                <w:b/>
                <w:bCs/>
                <w:szCs w:val="20"/>
              </w:rPr>
            </w:pPr>
            <w:r w:rsidRPr="00641D4C">
              <w:rPr>
                <w:b/>
                <w:bCs/>
                <w:szCs w:val="20"/>
              </w:rPr>
              <w:t xml:space="preserve">Department </w:t>
            </w:r>
          </w:p>
        </w:tc>
        <w:tc>
          <w:tcPr>
            <w:tcW w:w="2454" w:type="dxa"/>
            <w:shd w:val="clear" w:color="auto" w:fill="D9D9D9" w:themeFill="background1" w:themeFillShade="D9"/>
          </w:tcPr>
          <w:p w14:paraId="7025F5AE" w14:textId="77777777" w:rsidR="002250FE" w:rsidRPr="00641D4C" w:rsidRDefault="002250FE" w:rsidP="00641D4C">
            <w:pPr>
              <w:rPr>
                <w:b/>
                <w:bCs/>
                <w:szCs w:val="20"/>
              </w:rPr>
            </w:pPr>
            <w:r w:rsidRPr="00641D4C">
              <w:rPr>
                <w:b/>
                <w:bCs/>
                <w:szCs w:val="20"/>
              </w:rPr>
              <w:t>Organisation</w:t>
            </w:r>
          </w:p>
        </w:tc>
      </w:tr>
      <w:tr w:rsidR="004815B2" w14:paraId="7619A7D9" w14:textId="77777777" w:rsidTr="001138CD">
        <w:tc>
          <w:tcPr>
            <w:tcW w:w="1659" w:type="dxa"/>
          </w:tcPr>
          <w:p w14:paraId="21FD4D35" w14:textId="77777777" w:rsidR="004815B2" w:rsidRDefault="004815B2" w:rsidP="00187E9B">
            <w:pPr>
              <w:rPr>
                <w:i/>
                <w:iCs/>
                <w:szCs w:val="20"/>
              </w:rPr>
            </w:pPr>
            <w:r>
              <w:rPr>
                <w:i/>
                <w:iCs/>
                <w:szCs w:val="20"/>
              </w:rPr>
              <w:t xml:space="preserve">Dilly </w:t>
            </w:r>
            <w:proofErr w:type="spellStart"/>
            <w:r>
              <w:rPr>
                <w:i/>
                <w:iCs/>
                <w:szCs w:val="20"/>
              </w:rPr>
              <w:t>Anumba</w:t>
            </w:r>
            <w:proofErr w:type="spellEnd"/>
          </w:p>
        </w:tc>
        <w:tc>
          <w:tcPr>
            <w:tcW w:w="1972" w:type="dxa"/>
            <w:shd w:val="clear" w:color="auto" w:fill="auto"/>
          </w:tcPr>
          <w:p w14:paraId="0D87B3C3" w14:textId="77777777" w:rsidR="004815B2" w:rsidRDefault="004815B2" w:rsidP="00641D4C">
            <w:pPr>
              <w:rPr>
                <w:i/>
                <w:iCs/>
                <w:szCs w:val="20"/>
              </w:rPr>
            </w:pPr>
            <w:r>
              <w:rPr>
                <w:i/>
                <w:iCs/>
                <w:szCs w:val="20"/>
              </w:rPr>
              <w:t>Chair of Obstetrics and Gynaecology</w:t>
            </w:r>
          </w:p>
        </w:tc>
        <w:tc>
          <w:tcPr>
            <w:tcW w:w="1607" w:type="dxa"/>
          </w:tcPr>
          <w:p w14:paraId="2A07FA96" w14:textId="77777777" w:rsidR="004815B2" w:rsidRDefault="004815B2" w:rsidP="006026F5">
            <w:pPr>
              <w:rPr>
                <w:i/>
                <w:iCs/>
                <w:szCs w:val="20"/>
              </w:rPr>
            </w:pPr>
            <w:r>
              <w:rPr>
                <w:i/>
                <w:iCs/>
                <w:szCs w:val="20"/>
              </w:rPr>
              <w:t>Clinical expertise</w:t>
            </w:r>
          </w:p>
        </w:tc>
        <w:tc>
          <w:tcPr>
            <w:tcW w:w="1551" w:type="dxa"/>
          </w:tcPr>
          <w:p w14:paraId="0F250F8E" w14:textId="77777777" w:rsidR="004815B2" w:rsidRDefault="004815B2" w:rsidP="006026F5">
            <w:pPr>
              <w:rPr>
                <w:i/>
                <w:iCs/>
                <w:szCs w:val="20"/>
              </w:rPr>
            </w:pPr>
            <w:r>
              <w:rPr>
                <w:i/>
                <w:iCs/>
                <w:szCs w:val="20"/>
              </w:rPr>
              <w:t>Reproductive and Developmental Medicine</w:t>
            </w:r>
          </w:p>
        </w:tc>
        <w:tc>
          <w:tcPr>
            <w:tcW w:w="2454" w:type="dxa"/>
          </w:tcPr>
          <w:p w14:paraId="1BD283DE" w14:textId="77777777" w:rsidR="004815B2" w:rsidRDefault="004815B2" w:rsidP="006026F5">
            <w:pPr>
              <w:rPr>
                <w:i/>
                <w:iCs/>
                <w:szCs w:val="20"/>
              </w:rPr>
            </w:pPr>
            <w:r>
              <w:rPr>
                <w:i/>
                <w:iCs/>
                <w:szCs w:val="20"/>
              </w:rPr>
              <w:t>University of Sheffield</w:t>
            </w:r>
          </w:p>
        </w:tc>
      </w:tr>
      <w:tr w:rsidR="002250FE" w14:paraId="5988891F" w14:textId="77777777" w:rsidTr="001138CD">
        <w:tc>
          <w:tcPr>
            <w:tcW w:w="1659" w:type="dxa"/>
          </w:tcPr>
          <w:p w14:paraId="5149259E" w14:textId="77777777" w:rsidR="002250FE" w:rsidRPr="00867F5C" w:rsidRDefault="00E101A3" w:rsidP="00187E9B">
            <w:pPr>
              <w:rPr>
                <w:i/>
                <w:iCs/>
                <w:szCs w:val="20"/>
              </w:rPr>
            </w:pPr>
            <w:r>
              <w:rPr>
                <w:i/>
                <w:iCs/>
                <w:szCs w:val="20"/>
              </w:rPr>
              <w:t>Mike Bradburn</w:t>
            </w:r>
          </w:p>
        </w:tc>
        <w:tc>
          <w:tcPr>
            <w:tcW w:w="1972" w:type="dxa"/>
            <w:shd w:val="clear" w:color="auto" w:fill="auto"/>
          </w:tcPr>
          <w:p w14:paraId="7E350CEA" w14:textId="77777777" w:rsidR="002250FE" w:rsidRPr="00867F5C" w:rsidRDefault="00E101A3" w:rsidP="00641D4C">
            <w:pPr>
              <w:rPr>
                <w:i/>
                <w:iCs/>
                <w:szCs w:val="20"/>
              </w:rPr>
            </w:pPr>
            <w:r>
              <w:rPr>
                <w:i/>
                <w:iCs/>
                <w:szCs w:val="20"/>
              </w:rPr>
              <w:t xml:space="preserve">Senior Medical </w:t>
            </w:r>
            <w:proofErr w:type="spellStart"/>
            <w:r>
              <w:rPr>
                <w:i/>
                <w:iCs/>
                <w:szCs w:val="20"/>
              </w:rPr>
              <w:t>Statistican</w:t>
            </w:r>
            <w:proofErr w:type="spellEnd"/>
          </w:p>
        </w:tc>
        <w:tc>
          <w:tcPr>
            <w:tcW w:w="1607" w:type="dxa"/>
          </w:tcPr>
          <w:p w14:paraId="543D6A23" w14:textId="77777777" w:rsidR="002250FE" w:rsidRPr="00867F5C" w:rsidRDefault="00E101A3" w:rsidP="006026F5">
            <w:pPr>
              <w:rPr>
                <w:i/>
                <w:iCs/>
                <w:szCs w:val="20"/>
              </w:rPr>
            </w:pPr>
            <w:r>
              <w:rPr>
                <w:i/>
                <w:iCs/>
                <w:szCs w:val="20"/>
              </w:rPr>
              <w:t>Statistician</w:t>
            </w:r>
          </w:p>
        </w:tc>
        <w:tc>
          <w:tcPr>
            <w:tcW w:w="1551" w:type="dxa"/>
          </w:tcPr>
          <w:p w14:paraId="531DA7BE" w14:textId="77777777" w:rsidR="002250FE" w:rsidRPr="00867F5C" w:rsidRDefault="00E101A3" w:rsidP="006026F5">
            <w:pPr>
              <w:rPr>
                <w:i/>
                <w:iCs/>
                <w:szCs w:val="20"/>
              </w:rPr>
            </w:pPr>
            <w:proofErr w:type="spellStart"/>
            <w:r>
              <w:rPr>
                <w:i/>
                <w:iCs/>
                <w:szCs w:val="20"/>
              </w:rPr>
              <w:t>ScHARR</w:t>
            </w:r>
            <w:proofErr w:type="spellEnd"/>
          </w:p>
        </w:tc>
        <w:tc>
          <w:tcPr>
            <w:tcW w:w="2454" w:type="dxa"/>
          </w:tcPr>
          <w:p w14:paraId="33B8F47F" w14:textId="77777777" w:rsidR="002250FE" w:rsidRPr="00867F5C" w:rsidRDefault="00E101A3" w:rsidP="006026F5">
            <w:pPr>
              <w:rPr>
                <w:i/>
                <w:iCs/>
                <w:szCs w:val="20"/>
              </w:rPr>
            </w:pPr>
            <w:r>
              <w:rPr>
                <w:i/>
                <w:iCs/>
                <w:szCs w:val="20"/>
              </w:rPr>
              <w:t>University of Sheffield</w:t>
            </w:r>
          </w:p>
        </w:tc>
      </w:tr>
      <w:tr w:rsidR="001138CD" w14:paraId="5B4FA404" w14:textId="77777777" w:rsidTr="00EB2D2F">
        <w:tc>
          <w:tcPr>
            <w:tcW w:w="1659" w:type="dxa"/>
          </w:tcPr>
          <w:p w14:paraId="6601540F" w14:textId="77777777" w:rsidR="001138CD" w:rsidRDefault="001138CD" w:rsidP="00187E9B">
            <w:pPr>
              <w:rPr>
                <w:i/>
                <w:iCs/>
                <w:szCs w:val="20"/>
              </w:rPr>
            </w:pPr>
            <w:r>
              <w:rPr>
                <w:i/>
                <w:iCs/>
                <w:szCs w:val="20"/>
              </w:rPr>
              <w:t>Judith Cohen</w:t>
            </w:r>
          </w:p>
        </w:tc>
        <w:tc>
          <w:tcPr>
            <w:tcW w:w="1972" w:type="dxa"/>
            <w:shd w:val="clear" w:color="auto" w:fill="auto"/>
          </w:tcPr>
          <w:p w14:paraId="5C02AF92" w14:textId="77777777" w:rsidR="001138CD" w:rsidRDefault="001138CD" w:rsidP="00AE0E99">
            <w:pPr>
              <w:jc w:val="center"/>
              <w:rPr>
                <w:i/>
                <w:iCs/>
                <w:szCs w:val="20"/>
              </w:rPr>
            </w:pPr>
            <w:r>
              <w:rPr>
                <w:i/>
                <w:iCs/>
                <w:szCs w:val="20"/>
              </w:rPr>
              <w:t>Assistant Director of CTRU</w:t>
            </w:r>
          </w:p>
        </w:tc>
        <w:tc>
          <w:tcPr>
            <w:tcW w:w="1607" w:type="dxa"/>
          </w:tcPr>
          <w:p w14:paraId="6E1651FF" w14:textId="77777777" w:rsidR="001138CD" w:rsidRDefault="001138CD" w:rsidP="006026F5">
            <w:pPr>
              <w:rPr>
                <w:i/>
                <w:iCs/>
                <w:szCs w:val="20"/>
              </w:rPr>
            </w:pPr>
            <w:r>
              <w:rPr>
                <w:i/>
                <w:iCs/>
                <w:szCs w:val="20"/>
              </w:rPr>
              <w:t>Clinical Trials expertise</w:t>
            </w:r>
          </w:p>
        </w:tc>
        <w:tc>
          <w:tcPr>
            <w:tcW w:w="1551" w:type="dxa"/>
          </w:tcPr>
          <w:p w14:paraId="69549B4C" w14:textId="77777777" w:rsidR="001138CD" w:rsidRDefault="001138CD" w:rsidP="006026F5">
            <w:pPr>
              <w:rPr>
                <w:i/>
                <w:iCs/>
                <w:szCs w:val="20"/>
              </w:rPr>
            </w:pPr>
            <w:proofErr w:type="spellStart"/>
            <w:r>
              <w:rPr>
                <w:i/>
                <w:iCs/>
                <w:szCs w:val="20"/>
              </w:rPr>
              <w:t>ScHARR</w:t>
            </w:r>
            <w:proofErr w:type="spellEnd"/>
          </w:p>
        </w:tc>
        <w:tc>
          <w:tcPr>
            <w:tcW w:w="2454" w:type="dxa"/>
          </w:tcPr>
          <w:p w14:paraId="6DD68F98" w14:textId="77777777" w:rsidR="001138CD" w:rsidRDefault="001138CD" w:rsidP="006026F5">
            <w:pPr>
              <w:rPr>
                <w:i/>
                <w:iCs/>
                <w:szCs w:val="20"/>
              </w:rPr>
            </w:pPr>
            <w:r>
              <w:rPr>
                <w:i/>
                <w:iCs/>
                <w:szCs w:val="20"/>
              </w:rPr>
              <w:t>University of Sheffield</w:t>
            </w:r>
          </w:p>
        </w:tc>
      </w:tr>
      <w:tr w:rsidR="001138CD" w14:paraId="06F38E9D" w14:textId="77777777" w:rsidTr="00EB2D2F">
        <w:tc>
          <w:tcPr>
            <w:tcW w:w="1659" w:type="dxa"/>
          </w:tcPr>
          <w:p w14:paraId="19541994" w14:textId="77777777" w:rsidR="001138CD" w:rsidRDefault="001138CD" w:rsidP="00187E9B">
            <w:pPr>
              <w:rPr>
                <w:i/>
                <w:iCs/>
                <w:szCs w:val="20"/>
              </w:rPr>
            </w:pPr>
            <w:r>
              <w:rPr>
                <w:i/>
                <w:iCs/>
                <w:szCs w:val="20"/>
              </w:rPr>
              <w:t>Kelly Cohen</w:t>
            </w:r>
          </w:p>
        </w:tc>
        <w:tc>
          <w:tcPr>
            <w:tcW w:w="1972" w:type="dxa"/>
            <w:shd w:val="clear" w:color="auto" w:fill="auto"/>
          </w:tcPr>
          <w:p w14:paraId="4A65FA5D" w14:textId="77777777" w:rsidR="001138CD" w:rsidRDefault="001138CD" w:rsidP="00AE0E99">
            <w:pPr>
              <w:jc w:val="center"/>
              <w:rPr>
                <w:i/>
                <w:iCs/>
                <w:szCs w:val="20"/>
              </w:rPr>
            </w:pPr>
            <w:r>
              <w:rPr>
                <w:i/>
                <w:iCs/>
                <w:szCs w:val="20"/>
              </w:rPr>
              <w:t>tbc</w:t>
            </w:r>
          </w:p>
        </w:tc>
        <w:tc>
          <w:tcPr>
            <w:tcW w:w="1607" w:type="dxa"/>
          </w:tcPr>
          <w:p w14:paraId="45429315" w14:textId="77777777" w:rsidR="001138CD" w:rsidRDefault="001138CD" w:rsidP="006026F5">
            <w:pPr>
              <w:rPr>
                <w:i/>
                <w:iCs/>
                <w:szCs w:val="20"/>
              </w:rPr>
            </w:pPr>
          </w:p>
        </w:tc>
        <w:tc>
          <w:tcPr>
            <w:tcW w:w="1551" w:type="dxa"/>
          </w:tcPr>
          <w:p w14:paraId="2611698B" w14:textId="77777777" w:rsidR="001138CD" w:rsidRDefault="001138CD" w:rsidP="006026F5">
            <w:pPr>
              <w:rPr>
                <w:i/>
                <w:iCs/>
                <w:szCs w:val="20"/>
              </w:rPr>
            </w:pPr>
          </w:p>
        </w:tc>
        <w:tc>
          <w:tcPr>
            <w:tcW w:w="2454" w:type="dxa"/>
          </w:tcPr>
          <w:p w14:paraId="050AB5F8" w14:textId="77777777" w:rsidR="001138CD" w:rsidRDefault="001138CD" w:rsidP="006026F5">
            <w:pPr>
              <w:rPr>
                <w:i/>
                <w:iCs/>
                <w:szCs w:val="20"/>
              </w:rPr>
            </w:pPr>
          </w:p>
        </w:tc>
      </w:tr>
      <w:tr w:rsidR="001138CD" w14:paraId="1C0A439B" w14:textId="77777777" w:rsidTr="00EB2D2F">
        <w:tc>
          <w:tcPr>
            <w:tcW w:w="1659" w:type="dxa"/>
          </w:tcPr>
          <w:p w14:paraId="48B2D442" w14:textId="77777777" w:rsidR="001138CD" w:rsidRDefault="001138CD" w:rsidP="00187E9B">
            <w:pPr>
              <w:rPr>
                <w:i/>
                <w:iCs/>
                <w:szCs w:val="20"/>
              </w:rPr>
            </w:pPr>
            <w:r>
              <w:rPr>
                <w:i/>
                <w:iCs/>
                <w:szCs w:val="20"/>
              </w:rPr>
              <w:t>Cindy Cooper</w:t>
            </w:r>
          </w:p>
        </w:tc>
        <w:tc>
          <w:tcPr>
            <w:tcW w:w="1972" w:type="dxa"/>
            <w:shd w:val="clear" w:color="auto" w:fill="auto"/>
          </w:tcPr>
          <w:p w14:paraId="0F85BCCC" w14:textId="77777777" w:rsidR="001138CD" w:rsidRDefault="001138CD" w:rsidP="00AE0E99">
            <w:pPr>
              <w:jc w:val="center"/>
              <w:rPr>
                <w:i/>
                <w:iCs/>
                <w:szCs w:val="20"/>
              </w:rPr>
            </w:pPr>
            <w:r>
              <w:rPr>
                <w:i/>
                <w:iCs/>
                <w:szCs w:val="20"/>
              </w:rPr>
              <w:t>Director of CTRU</w:t>
            </w:r>
          </w:p>
        </w:tc>
        <w:tc>
          <w:tcPr>
            <w:tcW w:w="1607" w:type="dxa"/>
          </w:tcPr>
          <w:p w14:paraId="18A8A944" w14:textId="77777777" w:rsidR="001138CD" w:rsidRDefault="001138CD" w:rsidP="006026F5">
            <w:pPr>
              <w:rPr>
                <w:i/>
                <w:iCs/>
                <w:szCs w:val="20"/>
              </w:rPr>
            </w:pPr>
            <w:r>
              <w:rPr>
                <w:i/>
                <w:iCs/>
                <w:szCs w:val="20"/>
              </w:rPr>
              <w:t>Clinical Trials expertise</w:t>
            </w:r>
          </w:p>
        </w:tc>
        <w:tc>
          <w:tcPr>
            <w:tcW w:w="1551" w:type="dxa"/>
          </w:tcPr>
          <w:p w14:paraId="1972504D" w14:textId="77777777" w:rsidR="001138CD" w:rsidRDefault="001138CD" w:rsidP="006026F5">
            <w:pPr>
              <w:rPr>
                <w:i/>
                <w:iCs/>
                <w:szCs w:val="20"/>
              </w:rPr>
            </w:pPr>
            <w:proofErr w:type="spellStart"/>
            <w:r>
              <w:rPr>
                <w:i/>
                <w:iCs/>
                <w:szCs w:val="20"/>
              </w:rPr>
              <w:t>ScHARR</w:t>
            </w:r>
            <w:proofErr w:type="spellEnd"/>
          </w:p>
        </w:tc>
        <w:tc>
          <w:tcPr>
            <w:tcW w:w="2454" w:type="dxa"/>
          </w:tcPr>
          <w:p w14:paraId="517F4F19" w14:textId="77777777" w:rsidR="001138CD" w:rsidRDefault="001138CD" w:rsidP="006026F5">
            <w:pPr>
              <w:rPr>
                <w:i/>
                <w:iCs/>
                <w:szCs w:val="20"/>
              </w:rPr>
            </w:pPr>
            <w:r>
              <w:rPr>
                <w:i/>
                <w:iCs/>
                <w:szCs w:val="20"/>
              </w:rPr>
              <w:t>University of Sheffield</w:t>
            </w:r>
          </w:p>
        </w:tc>
      </w:tr>
      <w:tr w:rsidR="001138CD" w14:paraId="6A20E125" w14:textId="77777777" w:rsidTr="00EB2D2F">
        <w:tc>
          <w:tcPr>
            <w:tcW w:w="1659" w:type="dxa"/>
          </w:tcPr>
          <w:p w14:paraId="50D05CC3" w14:textId="77777777" w:rsidR="001138CD" w:rsidRPr="00867F5C" w:rsidRDefault="001138CD" w:rsidP="00187E9B">
            <w:pPr>
              <w:rPr>
                <w:i/>
                <w:iCs/>
                <w:szCs w:val="20"/>
              </w:rPr>
            </w:pPr>
            <w:r>
              <w:rPr>
                <w:i/>
                <w:iCs/>
                <w:szCs w:val="20"/>
              </w:rPr>
              <w:t>Jane Fisher</w:t>
            </w:r>
          </w:p>
        </w:tc>
        <w:tc>
          <w:tcPr>
            <w:tcW w:w="1972" w:type="dxa"/>
            <w:shd w:val="clear" w:color="auto" w:fill="auto"/>
          </w:tcPr>
          <w:p w14:paraId="64837B4E" w14:textId="77777777" w:rsidR="001138CD" w:rsidRPr="00867F5C" w:rsidRDefault="001138CD" w:rsidP="00E101A3">
            <w:pPr>
              <w:rPr>
                <w:i/>
                <w:iCs/>
                <w:szCs w:val="20"/>
              </w:rPr>
            </w:pPr>
            <w:r>
              <w:rPr>
                <w:i/>
                <w:iCs/>
                <w:szCs w:val="20"/>
              </w:rPr>
              <w:t>Director</w:t>
            </w:r>
          </w:p>
        </w:tc>
        <w:tc>
          <w:tcPr>
            <w:tcW w:w="1607" w:type="dxa"/>
          </w:tcPr>
          <w:p w14:paraId="231E50B4" w14:textId="77777777" w:rsidR="001138CD" w:rsidRPr="00867F5C" w:rsidRDefault="001138CD" w:rsidP="00E101A3">
            <w:pPr>
              <w:rPr>
                <w:i/>
                <w:iCs/>
                <w:szCs w:val="20"/>
              </w:rPr>
            </w:pPr>
            <w:r>
              <w:rPr>
                <w:i/>
                <w:iCs/>
                <w:szCs w:val="20"/>
              </w:rPr>
              <w:t>PPI</w:t>
            </w:r>
          </w:p>
        </w:tc>
        <w:tc>
          <w:tcPr>
            <w:tcW w:w="1551" w:type="dxa"/>
          </w:tcPr>
          <w:p w14:paraId="5D0ADC69" w14:textId="77777777" w:rsidR="001138CD" w:rsidRPr="00867F5C" w:rsidRDefault="001138CD" w:rsidP="002354B9">
            <w:pPr>
              <w:rPr>
                <w:i/>
                <w:iCs/>
                <w:szCs w:val="20"/>
              </w:rPr>
            </w:pPr>
            <w:r>
              <w:rPr>
                <w:i/>
                <w:iCs/>
                <w:szCs w:val="20"/>
              </w:rPr>
              <w:t>NA</w:t>
            </w:r>
          </w:p>
        </w:tc>
        <w:tc>
          <w:tcPr>
            <w:tcW w:w="2454" w:type="dxa"/>
          </w:tcPr>
          <w:p w14:paraId="04B68BE1" w14:textId="77777777" w:rsidR="001138CD" w:rsidRPr="00867F5C" w:rsidRDefault="001138CD" w:rsidP="002354B9">
            <w:pPr>
              <w:rPr>
                <w:i/>
                <w:iCs/>
                <w:szCs w:val="20"/>
              </w:rPr>
            </w:pPr>
            <w:r>
              <w:rPr>
                <w:i/>
                <w:iCs/>
                <w:szCs w:val="20"/>
              </w:rPr>
              <w:t>Antenatal Results &amp; Choices (ARC)</w:t>
            </w:r>
          </w:p>
        </w:tc>
      </w:tr>
      <w:tr w:rsidR="001138CD" w14:paraId="1D1AC501" w14:textId="77777777" w:rsidTr="00EB2D2F">
        <w:tc>
          <w:tcPr>
            <w:tcW w:w="1659" w:type="dxa"/>
          </w:tcPr>
          <w:p w14:paraId="0A6A414E" w14:textId="77777777" w:rsidR="001138CD" w:rsidRDefault="001138CD" w:rsidP="00187E9B">
            <w:pPr>
              <w:rPr>
                <w:i/>
                <w:iCs/>
                <w:szCs w:val="20"/>
              </w:rPr>
            </w:pPr>
            <w:r>
              <w:rPr>
                <w:i/>
                <w:iCs/>
                <w:szCs w:val="20"/>
              </w:rPr>
              <w:t>Deborah Jarvis</w:t>
            </w:r>
          </w:p>
        </w:tc>
        <w:tc>
          <w:tcPr>
            <w:tcW w:w="1972" w:type="dxa"/>
            <w:shd w:val="clear" w:color="auto" w:fill="auto"/>
          </w:tcPr>
          <w:p w14:paraId="2958004A" w14:textId="77777777" w:rsidR="001138CD" w:rsidRDefault="001138CD" w:rsidP="00641D4C">
            <w:pPr>
              <w:rPr>
                <w:i/>
                <w:iCs/>
                <w:szCs w:val="20"/>
              </w:rPr>
            </w:pPr>
            <w:r>
              <w:rPr>
                <w:i/>
                <w:iCs/>
                <w:szCs w:val="20"/>
              </w:rPr>
              <w:t>Research MR radiographer</w:t>
            </w:r>
          </w:p>
        </w:tc>
        <w:tc>
          <w:tcPr>
            <w:tcW w:w="1607" w:type="dxa"/>
          </w:tcPr>
          <w:p w14:paraId="300FDE24" w14:textId="77777777" w:rsidR="001138CD" w:rsidRDefault="001138CD" w:rsidP="00E101A3">
            <w:pPr>
              <w:rPr>
                <w:i/>
                <w:iCs/>
                <w:szCs w:val="20"/>
              </w:rPr>
            </w:pPr>
            <w:r>
              <w:rPr>
                <w:i/>
                <w:iCs/>
                <w:szCs w:val="20"/>
              </w:rPr>
              <w:t>Radiographic and image processing expertise</w:t>
            </w:r>
          </w:p>
        </w:tc>
        <w:tc>
          <w:tcPr>
            <w:tcW w:w="1551" w:type="dxa"/>
          </w:tcPr>
          <w:p w14:paraId="6BC9DAF3" w14:textId="77777777" w:rsidR="001138CD" w:rsidRDefault="001138CD" w:rsidP="002354B9">
            <w:pPr>
              <w:rPr>
                <w:i/>
                <w:iCs/>
                <w:szCs w:val="20"/>
              </w:rPr>
            </w:pPr>
            <w:r>
              <w:rPr>
                <w:i/>
                <w:iCs/>
                <w:szCs w:val="20"/>
              </w:rPr>
              <w:t>Academic Radiology</w:t>
            </w:r>
          </w:p>
        </w:tc>
        <w:tc>
          <w:tcPr>
            <w:tcW w:w="2454" w:type="dxa"/>
          </w:tcPr>
          <w:p w14:paraId="39E18E3E" w14:textId="77777777" w:rsidR="001138CD" w:rsidRDefault="001138CD" w:rsidP="002354B9">
            <w:pPr>
              <w:rPr>
                <w:i/>
                <w:iCs/>
                <w:szCs w:val="20"/>
              </w:rPr>
            </w:pPr>
            <w:r>
              <w:rPr>
                <w:i/>
                <w:iCs/>
                <w:szCs w:val="20"/>
              </w:rPr>
              <w:t>University of Sheffield</w:t>
            </w:r>
          </w:p>
        </w:tc>
      </w:tr>
      <w:tr w:rsidR="001138CD" w14:paraId="4B3B350B" w14:textId="77777777" w:rsidTr="00EB2D2F">
        <w:tc>
          <w:tcPr>
            <w:tcW w:w="1659" w:type="dxa"/>
          </w:tcPr>
          <w:p w14:paraId="27048118" w14:textId="77777777" w:rsidR="001138CD" w:rsidRDefault="001138CD" w:rsidP="00187E9B">
            <w:pPr>
              <w:rPr>
                <w:i/>
                <w:iCs/>
                <w:szCs w:val="20"/>
              </w:rPr>
            </w:pPr>
            <w:r>
              <w:rPr>
                <w:i/>
                <w:iCs/>
                <w:szCs w:val="20"/>
              </w:rPr>
              <w:t>Mark Kilby</w:t>
            </w:r>
          </w:p>
        </w:tc>
        <w:tc>
          <w:tcPr>
            <w:tcW w:w="1972" w:type="dxa"/>
            <w:shd w:val="clear" w:color="auto" w:fill="auto"/>
          </w:tcPr>
          <w:p w14:paraId="72D9455D" w14:textId="77777777" w:rsidR="001138CD" w:rsidRDefault="001138CD" w:rsidP="00641D4C">
            <w:pPr>
              <w:rPr>
                <w:i/>
                <w:iCs/>
                <w:szCs w:val="20"/>
              </w:rPr>
            </w:pPr>
            <w:r>
              <w:rPr>
                <w:i/>
                <w:iCs/>
                <w:szCs w:val="20"/>
              </w:rPr>
              <w:t xml:space="preserve">Dame Hilda Lloyd Professor of </w:t>
            </w:r>
            <w:proofErr w:type="spellStart"/>
            <w:r>
              <w:rPr>
                <w:i/>
                <w:iCs/>
                <w:szCs w:val="20"/>
              </w:rPr>
              <w:t>Fetal</w:t>
            </w:r>
            <w:proofErr w:type="spellEnd"/>
            <w:r>
              <w:rPr>
                <w:i/>
                <w:iCs/>
                <w:szCs w:val="20"/>
              </w:rPr>
              <w:t xml:space="preserve"> Medicine</w:t>
            </w:r>
          </w:p>
        </w:tc>
        <w:tc>
          <w:tcPr>
            <w:tcW w:w="1607" w:type="dxa"/>
          </w:tcPr>
          <w:p w14:paraId="14470436" w14:textId="77777777" w:rsidR="001138CD" w:rsidRDefault="001138CD" w:rsidP="00E101A3">
            <w:pPr>
              <w:rPr>
                <w:i/>
                <w:iCs/>
                <w:szCs w:val="20"/>
              </w:rPr>
            </w:pPr>
            <w:r>
              <w:rPr>
                <w:i/>
                <w:iCs/>
                <w:szCs w:val="20"/>
              </w:rPr>
              <w:t>Clinical expertise</w:t>
            </w:r>
          </w:p>
        </w:tc>
        <w:tc>
          <w:tcPr>
            <w:tcW w:w="1551" w:type="dxa"/>
          </w:tcPr>
          <w:p w14:paraId="0379562D" w14:textId="77777777" w:rsidR="001138CD" w:rsidRDefault="001138CD" w:rsidP="002354B9">
            <w:pPr>
              <w:rPr>
                <w:i/>
                <w:iCs/>
                <w:szCs w:val="20"/>
              </w:rPr>
            </w:pPr>
            <w:r>
              <w:rPr>
                <w:i/>
                <w:iCs/>
                <w:szCs w:val="20"/>
              </w:rPr>
              <w:t xml:space="preserve">Institute of Metabolism and systems research </w:t>
            </w:r>
          </w:p>
        </w:tc>
        <w:tc>
          <w:tcPr>
            <w:tcW w:w="2454" w:type="dxa"/>
          </w:tcPr>
          <w:p w14:paraId="60EBA58E" w14:textId="77777777" w:rsidR="001138CD" w:rsidRDefault="001138CD" w:rsidP="002354B9">
            <w:pPr>
              <w:rPr>
                <w:i/>
                <w:iCs/>
                <w:szCs w:val="20"/>
              </w:rPr>
            </w:pPr>
            <w:r>
              <w:rPr>
                <w:i/>
                <w:iCs/>
                <w:szCs w:val="20"/>
              </w:rPr>
              <w:t>University of Birmingham</w:t>
            </w:r>
          </w:p>
        </w:tc>
      </w:tr>
      <w:tr w:rsidR="001138CD" w14:paraId="11A42C41" w14:textId="77777777" w:rsidTr="00EB2D2F">
        <w:tc>
          <w:tcPr>
            <w:tcW w:w="1659" w:type="dxa"/>
          </w:tcPr>
          <w:p w14:paraId="396EB586" w14:textId="77777777" w:rsidR="001138CD" w:rsidRDefault="001138CD" w:rsidP="00187E9B">
            <w:pPr>
              <w:rPr>
                <w:i/>
                <w:iCs/>
                <w:szCs w:val="20"/>
              </w:rPr>
            </w:pPr>
            <w:r>
              <w:rPr>
                <w:i/>
                <w:iCs/>
                <w:szCs w:val="20"/>
              </w:rPr>
              <w:t>Christoph Lees</w:t>
            </w:r>
          </w:p>
        </w:tc>
        <w:tc>
          <w:tcPr>
            <w:tcW w:w="1972" w:type="dxa"/>
            <w:shd w:val="clear" w:color="auto" w:fill="auto"/>
          </w:tcPr>
          <w:p w14:paraId="673696F1" w14:textId="77777777" w:rsidR="001138CD" w:rsidRDefault="001138CD" w:rsidP="00641D4C">
            <w:pPr>
              <w:rPr>
                <w:i/>
                <w:iCs/>
                <w:szCs w:val="20"/>
              </w:rPr>
            </w:pPr>
            <w:r>
              <w:rPr>
                <w:i/>
                <w:iCs/>
                <w:szCs w:val="20"/>
              </w:rPr>
              <w:t>Reader in Obstetrics</w:t>
            </w:r>
          </w:p>
        </w:tc>
        <w:tc>
          <w:tcPr>
            <w:tcW w:w="1607" w:type="dxa"/>
          </w:tcPr>
          <w:p w14:paraId="34497D68" w14:textId="77777777" w:rsidR="001138CD" w:rsidRDefault="001138CD" w:rsidP="00E101A3">
            <w:pPr>
              <w:rPr>
                <w:i/>
                <w:iCs/>
                <w:szCs w:val="20"/>
              </w:rPr>
            </w:pPr>
            <w:r>
              <w:rPr>
                <w:i/>
                <w:iCs/>
                <w:szCs w:val="20"/>
              </w:rPr>
              <w:t>Clinical expertise</w:t>
            </w:r>
          </w:p>
        </w:tc>
        <w:tc>
          <w:tcPr>
            <w:tcW w:w="1551" w:type="dxa"/>
          </w:tcPr>
          <w:p w14:paraId="025CE12B" w14:textId="77777777" w:rsidR="001138CD" w:rsidRDefault="001138CD" w:rsidP="002354B9">
            <w:pPr>
              <w:rPr>
                <w:i/>
                <w:iCs/>
                <w:szCs w:val="20"/>
              </w:rPr>
            </w:pPr>
            <w:r>
              <w:rPr>
                <w:i/>
                <w:iCs/>
                <w:szCs w:val="20"/>
              </w:rPr>
              <w:t>Department of Surgery &amp; Cancer</w:t>
            </w:r>
          </w:p>
        </w:tc>
        <w:tc>
          <w:tcPr>
            <w:tcW w:w="2454" w:type="dxa"/>
          </w:tcPr>
          <w:p w14:paraId="4036CEB1" w14:textId="77777777" w:rsidR="001138CD" w:rsidRDefault="001138CD" w:rsidP="002354B9">
            <w:pPr>
              <w:rPr>
                <w:i/>
                <w:iCs/>
                <w:szCs w:val="20"/>
              </w:rPr>
            </w:pPr>
            <w:r>
              <w:rPr>
                <w:i/>
                <w:iCs/>
                <w:szCs w:val="20"/>
              </w:rPr>
              <w:t>Imperial College London</w:t>
            </w:r>
          </w:p>
        </w:tc>
      </w:tr>
      <w:tr w:rsidR="001138CD" w14:paraId="32BEC88B" w14:textId="77777777" w:rsidTr="00EB2D2F">
        <w:tc>
          <w:tcPr>
            <w:tcW w:w="1659" w:type="dxa"/>
          </w:tcPr>
          <w:p w14:paraId="34EAFFEE" w14:textId="77777777" w:rsidR="001138CD" w:rsidRDefault="001138CD" w:rsidP="00187E9B">
            <w:pPr>
              <w:rPr>
                <w:i/>
                <w:iCs/>
                <w:szCs w:val="20"/>
              </w:rPr>
            </w:pPr>
            <w:r>
              <w:rPr>
                <w:i/>
                <w:iCs/>
                <w:szCs w:val="20"/>
              </w:rPr>
              <w:t>Cara Mooney</w:t>
            </w:r>
          </w:p>
        </w:tc>
        <w:tc>
          <w:tcPr>
            <w:tcW w:w="1972" w:type="dxa"/>
            <w:shd w:val="clear" w:color="auto" w:fill="auto"/>
          </w:tcPr>
          <w:p w14:paraId="36691338" w14:textId="77777777" w:rsidR="001138CD" w:rsidRDefault="001138CD" w:rsidP="00641D4C">
            <w:pPr>
              <w:rPr>
                <w:i/>
                <w:iCs/>
                <w:szCs w:val="20"/>
              </w:rPr>
            </w:pPr>
            <w:r>
              <w:rPr>
                <w:i/>
                <w:iCs/>
                <w:szCs w:val="20"/>
              </w:rPr>
              <w:t>Clinical trials manager</w:t>
            </w:r>
          </w:p>
        </w:tc>
        <w:tc>
          <w:tcPr>
            <w:tcW w:w="1607" w:type="dxa"/>
          </w:tcPr>
          <w:p w14:paraId="7813294D" w14:textId="77777777" w:rsidR="001138CD" w:rsidRPr="00867F5C" w:rsidRDefault="001138CD" w:rsidP="002354B9">
            <w:pPr>
              <w:rPr>
                <w:i/>
                <w:iCs/>
                <w:szCs w:val="20"/>
              </w:rPr>
            </w:pPr>
            <w:r>
              <w:rPr>
                <w:i/>
                <w:iCs/>
                <w:szCs w:val="20"/>
              </w:rPr>
              <w:t>Clinical Trials expertise</w:t>
            </w:r>
          </w:p>
        </w:tc>
        <w:tc>
          <w:tcPr>
            <w:tcW w:w="1551" w:type="dxa"/>
          </w:tcPr>
          <w:p w14:paraId="122466A3" w14:textId="77777777" w:rsidR="001138CD" w:rsidRPr="00867F5C" w:rsidRDefault="001138CD" w:rsidP="002354B9">
            <w:pPr>
              <w:rPr>
                <w:i/>
                <w:iCs/>
                <w:szCs w:val="20"/>
              </w:rPr>
            </w:pPr>
            <w:proofErr w:type="spellStart"/>
            <w:r>
              <w:rPr>
                <w:i/>
                <w:iCs/>
                <w:szCs w:val="20"/>
              </w:rPr>
              <w:t>ScHARR</w:t>
            </w:r>
            <w:proofErr w:type="spellEnd"/>
          </w:p>
        </w:tc>
        <w:tc>
          <w:tcPr>
            <w:tcW w:w="2454" w:type="dxa"/>
          </w:tcPr>
          <w:p w14:paraId="198231D7" w14:textId="77777777" w:rsidR="001138CD" w:rsidRPr="00867F5C" w:rsidRDefault="001138CD" w:rsidP="002354B9">
            <w:pPr>
              <w:rPr>
                <w:i/>
                <w:iCs/>
                <w:szCs w:val="20"/>
              </w:rPr>
            </w:pPr>
            <w:r>
              <w:rPr>
                <w:i/>
                <w:iCs/>
                <w:szCs w:val="20"/>
              </w:rPr>
              <w:t>University of Sheffield</w:t>
            </w:r>
          </w:p>
        </w:tc>
      </w:tr>
      <w:tr w:rsidR="001138CD" w14:paraId="2018FFB3" w14:textId="77777777" w:rsidTr="00EB2D2F">
        <w:tc>
          <w:tcPr>
            <w:tcW w:w="1659" w:type="dxa"/>
          </w:tcPr>
          <w:p w14:paraId="5C204241" w14:textId="77777777" w:rsidR="001138CD" w:rsidRDefault="001138CD" w:rsidP="00187E9B">
            <w:pPr>
              <w:rPr>
                <w:i/>
                <w:iCs/>
                <w:szCs w:val="20"/>
              </w:rPr>
            </w:pPr>
            <w:r>
              <w:rPr>
                <w:i/>
                <w:iCs/>
                <w:szCs w:val="20"/>
              </w:rPr>
              <w:t>Stephen Robson</w:t>
            </w:r>
          </w:p>
        </w:tc>
        <w:tc>
          <w:tcPr>
            <w:tcW w:w="1972" w:type="dxa"/>
            <w:shd w:val="clear" w:color="auto" w:fill="auto"/>
          </w:tcPr>
          <w:p w14:paraId="5C9A9592" w14:textId="77777777" w:rsidR="001138CD" w:rsidRDefault="001138CD" w:rsidP="00641D4C">
            <w:pPr>
              <w:rPr>
                <w:i/>
                <w:iCs/>
                <w:szCs w:val="20"/>
              </w:rPr>
            </w:pPr>
            <w:r>
              <w:rPr>
                <w:i/>
                <w:iCs/>
                <w:szCs w:val="20"/>
              </w:rPr>
              <w:t xml:space="preserve">Professor of </w:t>
            </w:r>
            <w:proofErr w:type="spellStart"/>
            <w:r>
              <w:rPr>
                <w:i/>
                <w:iCs/>
                <w:szCs w:val="20"/>
              </w:rPr>
              <w:t>Fetal</w:t>
            </w:r>
            <w:proofErr w:type="spellEnd"/>
            <w:r>
              <w:rPr>
                <w:i/>
                <w:iCs/>
                <w:szCs w:val="20"/>
              </w:rPr>
              <w:t xml:space="preserve"> Medicine</w:t>
            </w:r>
          </w:p>
        </w:tc>
        <w:tc>
          <w:tcPr>
            <w:tcW w:w="1607" w:type="dxa"/>
          </w:tcPr>
          <w:p w14:paraId="3168F9B3" w14:textId="77777777" w:rsidR="001138CD" w:rsidRPr="00867F5C" w:rsidRDefault="001138CD" w:rsidP="002354B9">
            <w:pPr>
              <w:rPr>
                <w:i/>
                <w:iCs/>
                <w:szCs w:val="20"/>
              </w:rPr>
            </w:pPr>
            <w:r>
              <w:rPr>
                <w:i/>
                <w:iCs/>
                <w:szCs w:val="20"/>
              </w:rPr>
              <w:t>Clinical expertise</w:t>
            </w:r>
          </w:p>
        </w:tc>
        <w:tc>
          <w:tcPr>
            <w:tcW w:w="1551" w:type="dxa"/>
          </w:tcPr>
          <w:p w14:paraId="234024F1" w14:textId="77777777" w:rsidR="001138CD" w:rsidRPr="00867F5C" w:rsidRDefault="001138CD" w:rsidP="002354B9">
            <w:pPr>
              <w:rPr>
                <w:i/>
                <w:iCs/>
                <w:szCs w:val="20"/>
              </w:rPr>
            </w:pPr>
            <w:r>
              <w:rPr>
                <w:i/>
                <w:iCs/>
                <w:szCs w:val="20"/>
              </w:rPr>
              <w:t>Institute of Cellular Medicine</w:t>
            </w:r>
          </w:p>
        </w:tc>
        <w:tc>
          <w:tcPr>
            <w:tcW w:w="2454" w:type="dxa"/>
          </w:tcPr>
          <w:p w14:paraId="6ED5EE04" w14:textId="77777777" w:rsidR="001138CD" w:rsidRPr="00867F5C" w:rsidRDefault="001138CD" w:rsidP="002354B9">
            <w:pPr>
              <w:rPr>
                <w:i/>
                <w:iCs/>
                <w:szCs w:val="20"/>
              </w:rPr>
            </w:pPr>
            <w:r>
              <w:rPr>
                <w:i/>
                <w:iCs/>
                <w:szCs w:val="20"/>
              </w:rPr>
              <w:t>Newcastle University</w:t>
            </w:r>
          </w:p>
        </w:tc>
      </w:tr>
      <w:tr w:rsidR="001138CD" w14:paraId="5C6D14C9" w14:textId="77777777" w:rsidTr="00EB2D2F">
        <w:tc>
          <w:tcPr>
            <w:tcW w:w="1659" w:type="dxa"/>
          </w:tcPr>
          <w:p w14:paraId="7A162D65" w14:textId="77777777" w:rsidR="001138CD" w:rsidRDefault="001138CD" w:rsidP="00187E9B">
            <w:pPr>
              <w:rPr>
                <w:i/>
                <w:iCs/>
                <w:szCs w:val="20"/>
              </w:rPr>
            </w:pPr>
            <w:r>
              <w:rPr>
                <w:i/>
                <w:iCs/>
                <w:szCs w:val="20"/>
              </w:rPr>
              <w:t xml:space="preserve">Gill </w:t>
            </w:r>
            <w:proofErr w:type="spellStart"/>
            <w:r>
              <w:rPr>
                <w:i/>
                <w:iCs/>
                <w:szCs w:val="20"/>
              </w:rPr>
              <w:t>Yaz</w:t>
            </w:r>
            <w:proofErr w:type="spellEnd"/>
          </w:p>
        </w:tc>
        <w:tc>
          <w:tcPr>
            <w:tcW w:w="1972" w:type="dxa"/>
            <w:shd w:val="clear" w:color="auto" w:fill="auto"/>
          </w:tcPr>
          <w:p w14:paraId="3FD884CF" w14:textId="77777777" w:rsidR="001138CD" w:rsidRDefault="001138CD" w:rsidP="00641D4C">
            <w:pPr>
              <w:rPr>
                <w:i/>
                <w:iCs/>
                <w:szCs w:val="20"/>
              </w:rPr>
            </w:pPr>
            <w:r>
              <w:rPr>
                <w:i/>
                <w:iCs/>
                <w:szCs w:val="20"/>
              </w:rPr>
              <w:t>Health dev manager</w:t>
            </w:r>
          </w:p>
        </w:tc>
        <w:tc>
          <w:tcPr>
            <w:tcW w:w="1607" w:type="dxa"/>
          </w:tcPr>
          <w:p w14:paraId="706BE29F" w14:textId="77777777" w:rsidR="001138CD" w:rsidRDefault="001138CD" w:rsidP="002354B9">
            <w:pPr>
              <w:rPr>
                <w:i/>
                <w:iCs/>
                <w:szCs w:val="20"/>
              </w:rPr>
            </w:pPr>
            <w:r>
              <w:rPr>
                <w:i/>
                <w:iCs/>
                <w:szCs w:val="20"/>
              </w:rPr>
              <w:t>PPI</w:t>
            </w:r>
          </w:p>
        </w:tc>
        <w:tc>
          <w:tcPr>
            <w:tcW w:w="1551" w:type="dxa"/>
          </w:tcPr>
          <w:p w14:paraId="75E1DD67" w14:textId="77777777" w:rsidR="001138CD" w:rsidRDefault="001138CD" w:rsidP="002354B9">
            <w:pPr>
              <w:rPr>
                <w:i/>
                <w:iCs/>
                <w:szCs w:val="20"/>
              </w:rPr>
            </w:pPr>
            <w:r>
              <w:rPr>
                <w:i/>
                <w:iCs/>
                <w:szCs w:val="20"/>
              </w:rPr>
              <w:t>NA</w:t>
            </w:r>
          </w:p>
        </w:tc>
        <w:tc>
          <w:tcPr>
            <w:tcW w:w="2454" w:type="dxa"/>
          </w:tcPr>
          <w:p w14:paraId="74F7AB21" w14:textId="77777777" w:rsidR="001138CD" w:rsidRDefault="001138CD" w:rsidP="002354B9">
            <w:pPr>
              <w:rPr>
                <w:i/>
                <w:iCs/>
                <w:szCs w:val="20"/>
              </w:rPr>
            </w:pPr>
            <w:r>
              <w:rPr>
                <w:i/>
                <w:iCs/>
                <w:szCs w:val="20"/>
              </w:rPr>
              <w:t>Spina bifida, Hydrocephalus Information Networking Equality (SHINE)</w:t>
            </w:r>
          </w:p>
        </w:tc>
      </w:tr>
    </w:tbl>
    <w:p w14:paraId="5FC35057" w14:textId="77777777" w:rsidR="00641D4C" w:rsidRDefault="00641D4C" w:rsidP="00E876D1">
      <w:pPr>
        <w:spacing w:before="60" w:after="60"/>
        <w:rPr>
          <w:b/>
          <w:bCs/>
        </w:rPr>
      </w:pPr>
    </w:p>
    <w:p w14:paraId="62EDF3F8" w14:textId="77777777" w:rsidR="001138CD" w:rsidRDefault="001138CD" w:rsidP="00E876D1">
      <w:pPr>
        <w:spacing w:before="60" w:after="60"/>
        <w:rPr>
          <w:b/>
          <w:bCs/>
        </w:rPr>
      </w:pPr>
    </w:p>
    <w:p w14:paraId="7F192BC8" w14:textId="77777777" w:rsidR="007C4B94" w:rsidRDefault="007C4B94" w:rsidP="00E876D1">
      <w:pPr>
        <w:spacing w:before="60" w:after="60"/>
        <w:rPr>
          <w:b/>
          <w:bCs/>
        </w:rPr>
      </w:pPr>
    </w:p>
    <w:p w14:paraId="5DB54D2E" w14:textId="77777777" w:rsidR="001138CD" w:rsidRPr="00E876D1" w:rsidRDefault="001138CD" w:rsidP="00E876D1">
      <w:pPr>
        <w:spacing w:before="60" w:after="60"/>
        <w:rPr>
          <w:b/>
          <w:bCs/>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49"/>
      </w:tblGrid>
      <w:tr w:rsidR="000C0DB3" w:rsidRPr="00D86056" w14:paraId="41103E3F" w14:textId="77777777" w:rsidTr="00EE70C0">
        <w:trPr>
          <w:trHeight w:val="329"/>
        </w:trPr>
        <w:tc>
          <w:tcPr>
            <w:tcW w:w="9249" w:type="dxa"/>
            <w:shd w:val="clear" w:color="auto" w:fill="D9D9D9"/>
          </w:tcPr>
          <w:p w14:paraId="0F5EC09F" w14:textId="77777777" w:rsidR="000C0DB3" w:rsidRPr="00D86056" w:rsidRDefault="000C0DB3" w:rsidP="00EE70C0">
            <w:pPr>
              <w:spacing w:before="40" w:after="40"/>
              <w:rPr>
                <w:color w:val="FF0000"/>
                <w:szCs w:val="20"/>
              </w:rPr>
            </w:pPr>
            <w:r w:rsidRPr="00D86056">
              <w:rPr>
                <w:rStyle w:val="fieldlabel1"/>
                <w:szCs w:val="20"/>
              </w:rPr>
              <w:lastRenderedPageBreak/>
              <w:t>Please declare any conflicts or potential conflicts of interest that you or your co-applicants may have in undertaking this research, including any relevant, non-personal</w:t>
            </w:r>
            <w:r w:rsidR="00B039D4">
              <w:rPr>
                <w:rStyle w:val="fieldlabel1"/>
                <w:szCs w:val="20"/>
              </w:rPr>
              <w:t xml:space="preserve"> and</w:t>
            </w:r>
            <w:r w:rsidRPr="00D86056">
              <w:rPr>
                <w:rStyle w:val="fieldlabel1"/>
                <w:szCs w:val="20"/>
              </w:rPr>
              <w:t xml:space="preserve"> commercial interest that could be perceived as a conflict of interest.</w:t>
            </w:r>
            <w:r w:rsidRPr="00D86056">
              <w:rPr>
                <w:color w:val="FF0000"/>
                <w:szCs w:val="20"/>
              </w:rPr>
              <w:t xml:space="preserve"> </w:t>
            </w:r>
          </w:p>
        </w:tc>
      </w:tr>
      <w:tr w:rsidR="000C0DB3" w:rsidRPr="00D86056" w14:paraId="5AA7AF75" w14:textId="77777777" w:rsidTr="00EE70C0">
        <w:trPr>
          <w:trHeight w:val="329"/>
        </w:trPr>
        <w:tc>
          <w:tcPr>
            <w:tcW w:w="9249" w:type="dxa"/>
            <w:shd w:val="clear" w:color="auto" w:fill="auto"/>
          </w:tcPr>
          <w:p w14:paraId="2730D05A" w14:textId="77777777" w:rsidR="007430EB" w:rsidRPr="007C4B94" w:rsidRDefault="00A87201" w:rsidP="007430EB">
            <w:pPr>
              <w:tabs>
                <w:tab w:val="left" w:pos="5800"/>
              </w:tabs>
              <w:spacing w:before="40" w:after="40"/>
              <w:rPr>
                <w:i/>
                <w:iCs/>
              </w:rPr>
            </w:pPr>
            <w:r w:rsidRPr="007C4B94">
              <w:rPr>
                <w:i/>
                <w:iCs/>
              </w:rPr>
              <w:t>None</w:t>
            </w:r>
          </w:p>
          <w:p w14:paraId="16B5E1E4" w14:textId="77777777" w:rsidR="000C0DB3" w:rsidRPr="00867F5C" w:rsidRDefault="000C0DB3" w:rsidP="00867F5C">
            <w:pPr>
              <w:spacing w:before="40" w:after="40"/>
              <w:rPr>
                <w:i/>
                <w:iCs/>
                <w:szCs w:val="20"/>
              </w:rPr>
            </w:pPr>
          </w:p>
        </w:tc>
      </w:tr>
    </w:tbl>
    <w:p w14:paraId="6E030E37" w14:textId="77777777" w:rsidR="003B32FA" w:rsidRPr="00E876D1" w:rsidRDefault="003B32FA" w:rsidP="00E876D1">
      <w:pPr>
        <w:spacing w:before="60" w:after="60"/>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20" w:color="auto" w:fill="auto"/>
        <w:tblLook w:val="04A0" w:firstRow="1" w:lastRow="0" w:firstColumn="1" w:lastColumn="0" w:noHBand="0" w:noVBand="1"/>
      </w:tblPr>
      <w:tblGrid>
        <w:gridCol w:w="9243"/>
      </w:tblGrid>
      <w:tr w:rsidR="00547000" w:rsidRPr="00D86056" w14:paraId="2D427AD2" w14:textId="77777777" w:rsidTr="00E4562C">
        <w:trPr>
          <w:cantSplit/>
          <w:trHeight w:val="710"/>
        </w:trPr>
        <w:tc>
          <w:tcPr>
            <w:tcW w:w="9243" w:type="dxa"/>
            <w:shd w:val="clear" w:color="auto" w:fill="808080"/>
            <w:vAlign w:val="center"/>
          </w:tcPr>
          <w:p w14:paraId="064557B5" w14:textId="77777777" w:rsidR="00547000" w:rsidRPr="001318AC" w:rsidRDefault="00547000" w:rsidP="00E4562C">
            <w:pPr>
              <w:jc w:val="center"/>
              <w:rPr>
                <w:rFonts w:eastAsia="SimSun"/>
                <w:b/>
                <w:color w:val="FFFFFF"/>
                <w:sz w:val="28"/>
                <w:szCs w:val="28"/>
              </w:rPr>
            </w:pPr>
            <w:r w:rsidRPr="001318AC">
              <w:rPr>
                <w:rFonts w:eastAsia="SimSun"/>
                <w:b/>
                <w:color w:val="FFFFFF"/>
                <w:sz w:val="28"/>
                <w:szCs w:val="28"/>
              </w:rPr>
              <w:t xml:space="preserve">PATIENT AND PUBLIC INVOLVEMENT </w:t>
            </w:r>
            <w:commentRangeStart w:id="11"/>
            <w:r w:rsidRPr="001318AC">
              <w:rPr>
                <w:rFonts w:eastAsia="SimSun"/>
                <w:b/>
                <w:color w:val="FFFFFF"/>
                <w:sz w:val="28"/>
                <w:szCs w:val="28"/>
              </w:rPr>
              <w:t>(PPI)</w:t>
            </w:r>
            <w:commentRangeEnd w:id="11"/>
            <w:r w:rsidR="00767129">
              <w:rPr>
                <w:rStyle w:val="CommentReference"/>
              </w:rPr>
              <w:commentReference w:id="11"/>
            </w:r>
          </w:p>
        </w:tc>
      </w:tr>
    </w:tbl>
    <w:p w14:paraId="6A6E8960" w14:textId="77777777" w:rsidR="00547000" w:rsidRPr="00E876D1" w:rsidRDefault="00547000" w:rsidP="00E876D1">
      <w:pPr>
        <w:spacing w:before="60" w:after="60"/>
        <w:rPr>
          <w:b/>
          <w:bCs/>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0"/>
        <w:gridCol w:w="4469"/>
      </w:tblGrid>
      <w:tr w:rsidR="00547000" w:rsidRPr="00D86056" w14:paraId="14575FDC" w14:textId="77777777" w:rsidTr="00E4562C">
        <w:trPr>
          <w:cantSplit/>
        </w:trPr>
        <w:tc>
          <w:tcPr>
            <w:tcW w:w="4780" w:type="dxa"/>
            <w:tcBorders>
              <w:right w:val="single" w:sz="4" w:space="0" w:color="auto"/>
            </w:tcBorders>
            <w:shd w:val="clear" w:color="auto" w:fill="D9D9D9"/>
            <w:tcMar>
              <w:top w:w="0" w:type="dxa"/>
              <w:bottom w:w="0" w:type="dxa"/>
            </w:tcMar>
            <w:vAlign w:val="center"/>
          </w:tcPr>
          <w:p w14:paraId="2D9925D5" w14:textId="77777777" w:rsidR="00547000" w:rsidRPr="00C864A9" w:rsidRDefault="00547000" w:rsidP="0041340E">
            <w:pPr>
              <w:tabs>
                <w:tab w:val="left" w:pos="5800"/>
              </w:tabs>
              <w:spacing w:before="80" w:after="80"/>
              <w:rPr>
                <w:rFonts w:eastAsia="SimSun"/>
              </w:rPr>
            </w:pPr>
            <w:r w:rsidRPr="00DE52DC">
              <w:rPr>
                <w:rFonts w:eastAsia="SimSun"/>
                <w:b/>
                <w:szCs w:val="20"/>
              </w:rPr>
              <w:t xml:space="preserve">Were patients and the public actively involved in identifying the research topic or prioritising the research questions?  </w:t>
            </w:r>
          </w:p>
        </w:tc>
        <w:tc>
          <w:tcPr>
            <w:tcW w:w="4469" w:type="dxa"/>
            <w:tcBorders>
              <w:left w:val="single" w:sz="4" w:space="0" w:color="auto"/>
            </w:tcBorders>
            <w:shd w:val="clear" w:color="auto" w:fill="auto"/>
            <w:vAlign w:val="center"/>
          </w:tcPr>
          <w:p w14:paraId="674D1CD1" w14:textId="77777777" w:rsidR="00547000" w:rsidRPr="007430EB" w:rsidRDefault="00ED71E1" w:rsidP="00A87201">
            <w:pPr>
              <w:tabs>
                <w:tab w:val="left" w:pos="5800"/>
              </w:tabs>
              <w:spacing w:before="40" w:after="40"/>
              <w:rPr>
                <w:rFonts w:eastAsia="SimSun"/>
                <w:i/>
                <w:iCs/>
              </w:rPr>
            </w:pPr>
            <w:r w:rsidRPr="007430EB">
              <w:rPr>
                <w:rFonts w:eastAsia="SimSun"/>
                <w:i/>
                <w:iCs/>
              </w:rPr>
              <w:t>Yes</w:t>
            </w:r>
          </w:p>
        </w:tc>
      </w:tr>
      <w:tr w:rsidR="00547000" w:rsidRPr="00D86056" w14:paraId="6330E866" w14:textId="77777777" w:rsidTr="00E4562C">
        <w:trPr>
          <w:cantSplit/>
        </w:trPr>
        <w:tc>
          <w:tcPr>
            <w:tcW w:w="4780" w:type="dxa"/>
            <w:tcBorders>
              <w:right w:val="single" w:sz="4" w:space="0" w:color="auto"/>
            </w:tcBorders>
            <w:shd w:val="clear" w:color="auto" w:fill="D9D9D9"/>
            <w:tcMar>
              <w:top w:w="0" w:type="dxa"/>
              <w:bottom w:w="0" w:type="dxa"/>
            </w:tcMar>
            <w:vAlign w:val="center"/>
          </w:tcPr>
          <w:p w14:paraId="77053DE8" w14:textId="77777777" w:rsidR="00547000" w:rsidRPr="00DE52DC" w:rsidRDefault="00547000" w:rsidP="0041340E">
            <w:pPr>
              <w:tabs>
                <w:tab w:val="left" w:pos="5800"/>
              </w:tabs>
              <w:spacing w:before="80" w:after="80"/>
              <w:rPr>
                <w:rFonts w:eastAsia="SimSun"/>
                <w:b/>
                <w:szCs w:val="20"/>
              </w:rPr>
            </w:pPr>
            <w:r w:rsidRPr="00DE52DC">
              <w:rPr>
                <w:rFonts w:eastAsia="SimSun"/>
                <w:b/>
                <w:szCs w:val="20"/>
              </w:rPr>
              <w:t xml:space="preserve">Were patients and the public actively involved in preparing this application?  </w:t>
            </w:r>
          </w:p>
        </w:tc>
        <w:tc>
          <w:tcPr>
            <w:tcW w:w="4469" w:type="dxa"/>
            <w:tcBorders>
              <w:left w:val="single" w:sz="4" w:space="0" w:color="auto"/>
            </w:tcBorders>
            <w:shd w:val="clear" w:color="auto" w:fill="auto"/>
            <w:vAlign w:val="center"/>
          </w:tcPr>
          <w:p w14:paraId="1F24D5F5" w14:textId="77777777" w:rsidR="00547000" w:rsidRPr="00ED71E1" w:rsidRDefault="0060209B" w:rsidP="001F4AC8">
            <w:pPr>
              <w:tabs>
                <w:tab w:val="left" w:pos="5800"/>
              </w:tabs>
              <w:spacing w:before="40" w:after="40"/>
              <w:rPr>
                <w:rFonts w:eastAsia="SimSun"/>
                <w:i/>
                <w:iCs/>
              </w:rPr>
            </w:pPr>
            <w:r>
              <w:rPr>
                <w:rFonts w:eastAsia="SimSun"/>
                <w:i/>
                <w:iCs/>
              </w:rPr>
              <w:t>Yes</w:t>
            </w:r>
          </w:p>
        </w:tc>
      </w:tr>
      <w:tr w:rsidR="0041340E" w:rsidRPr="00D86056" w14:paraId="3B4EC93F" w14:textId="77777777" w:rsidTr="002354B9">
        <w:trPr>
          <w:cantSplit/>
        </w:trPr>
        <w:tc>
          <w:tcPr>
            <w:tcW w:w="9249" w:type="dxa"/>
            <w:gridSpan w:val="2"/>
            <w:shd w:val="clear" w:color="auto" w:fill="D9D9D9"/>
            <w:tcMar>
              <w:top w:w="0" w:type="dxa"/>
              <w:bottom w:w="0" w:type="dxa"/>
            </w:tcMar>
            <w:vAlign w:val="center"/>
          </w:tcPr>
          <w:p w14:paraId="66508D6F" w14:textId="77777777" w:rsidR="0041340E" w:rsidRPr="008E2F7F" w:rsidRDefault="0041340E" w:rsidP="0041340E">
            <w:pPr>
              <w:tabs>
                <w:tab w:val="left" w:pos="5800"/>
              </w:tabs>
              <w:spacing w:before="80" w:after="80"/>
              <w:rPr>
                <w:i/>
                <w:iCs/>
              </w:rPr>
            </w:pPr>
            <w:r w:rsidRPr="00DE52DC">
              <w:rPr>
                <w:rFonts w:eastAsia="SimSun"/>
                <w:b/>
              </w:rPr>
              <w:t xml:space="preserve">Describe how patient and public involvement has informed and/or influenced the development of the </w:t>
            </w:r>
            <w:commentRangeStart w:id="12"/>
            <w:r w:rsidRPr="00DE52DC">
              <w:rPr>
                <w:rFonts w:eastAsia="SimSun"/>
                <w:b/>
              </w:rPr>
              <w:t>application</w:t>
            </w:r>
            <w:commentRangeEnd w:id="12"/>
            <w:r w:rsidR="00E72985">
              <w:rPr>
                <w:rStyle w:val="CommentReference"/>
              </w:rPr>
              <w:commentReference w:id="12"/>
            </w:r>
          </w:p>
        </w:tc>
      </w:tr>
      <w:tr w:rsidR="0041340E" w:rsidRPr="00D86056" w14:paraId="3640B5A8" w14:textId="77777777" w:rsidTr="0041340E">
        <w:trPr>
          <w:cantSplit/>
        </w:trPr>
        <w:tc>
          <w:tcPr>
            <w:tcW w:w="9249" w:type="dxa"/>
            <w:gridSpan w:val="2"/>
            <w:shd w:val="clear" w:color="auto" w:fill="FFFFFF" w:themeFill="background1"/>
            <w:tcMar>
              <w:top w:w="0" w:type="dxa"/>
              <w:bottom w:w="0" w:type="dxa"/>
            </w:tcMar>
            <w:vAlign w:val="center"/>
          </w:tcPr>
          <w:p w14:paraId="588B3B45" w14:textId="77777777" w:rsidR="00294588" w:rsidRDefault="00294588" w:rsidP="00294588">
            <w:pPr>
              <w:tabs>
                <w:tab w:val="left" w:pos="5800"/>
              </w:tabs>
              <w:spacing w:before="40" w:after="40"/>
              <w:rPr>
                <w:rFonts w:eastAsia="SimSun"/>
              </w:rPr>
            </w:pPr>
            <w:r w:rsidRPr="00C13DC2">
              <w:rPr>
                <w:rFonts w:eastAsia="SimSun"/>
              </w:rPr>
              <w:t>Th</w:t>
            </w:r>
            <w:r w:rsidR="00CE29BE">
              <w:rPr>
                <w:rFonts w:eastAsia="SimSun"/>
              </w:rPr>
              <w:t xml:space="preserve">e need for this </w:t>
            </w:r>
            <w:r>
              <w:rPr>
                <w:rFonts w:eastAsia="SimSun"/>
              </w:rPr>
              <w:t>research was</w:t>
            </w:r>
            <w:r w:rsidR="00CE29BE">
              <w:rPr>
                <w:rFonts w:eastAsia="SimSun"/>
              </w:rPr>
              <w:t xml:space="preserve"> identified and discussed with the </w:t>
            </w:r>
            <w:r>
              <w:rPr>
                <w:rFonts w:eastAsia="SimSun"/>
              </w:rPr>
              <w:t>PPI members who current</w:t>
            </w:r>
            <w:r w:rsidR="00CE29BE">
              <w:rPr>
                <w:rFonts w:eastAsia="SimSun"/>
              </w:rPr>
              <w:t xml:space="preserve">ly sit on the </w:t>
            </w:r>
            <w:commentRangeStart w:id="13"/>
            <w:r w:rsidR="00CE29BE">
              <w:rPr>
                <w:rFonts w:eastAsia="SimSun"/>
              </w:rPr>
              <w:t xml:space="preserve">MERIDIAN TSC </w:t>
            </w:r>
            <w:commentRangeEnd w:id="13"/>
            <w:r w:rsidR="00767129">
              <w:rPr>
                <w:rStyle w:val="CommentReference"/>
              </w:rPr>
              <w:commentReference w:id="13"/>
            </w:r>
            <w:r w:rsidR="00CE29BE">
              <w:rPr>
                <w:rFonts w:eastAsia="SimSun"/>
              </w:rPr>
              <w:t>(</w:t>
            </w:r>
            <w:r>
              <w:rPr>
                <w:rFonts w:eastAsia="SimSun"/>
              </w:rPr>
              <w:t xml:space="preserve">Director of </w:t>
            </w:r>
            <w:proofErr w:type="spellStart"/>
            <w:r>
              <w:rPr>
                <w:rFonts w:eastAsia="SimSun"/>
              </w:rPr>
              <w:t>Antenetal</w:t>
            </w:r>
            <w:proofErr w:type="spellEnd"/>
            <w:r>
              <w:rPr>
                <w:rFonts w:eastAsia="SimSun"/>
              </w:rPr>
              <w:t xml:space="preserve"> Results and Choices and Health Development Manager for Spina bifida, Hydrocephalus Information Networking Equality) who agreed</w:t>
            </w:r>
            <w:r w:rsidR="00CE29BE">
              <w:rPr>
                <w:rFonts w:eastAsia="SimSun"/>
              </w:rPr>
              <w:t xml:space="preserve"> that this topic was highly important and wished</w:t>
            </w:r>
            <w:r>
              <w:rPr>
                <w:rFonts w:eastAsia="SimSun"/>
              </w:rPr>
              <w:t xml:space="preserve"> to support the application.</w:t>
            </w:r>
          </w:p>
          <w:p w14:paraId="706DA78C" w14:textId="77777777" w:rsidR="00294588" w:rsidRDefault="00294588" w:rsidP="00294588">
            <w:pPr>
              <w:tabs>
                <w:tab w:val="left" w:pos="5800"/>
              </w:tabs>
              <w:spacing w:before="40" w:after="40"/>
              <w:rPr>
                <w:rFonts w:eastAsia="SimSun"/>
              </w:rPr>
            </w:pPr>
          </w:p>
          <w:p w14:paraId="39C18BC3" w14:textId="77777777" w:rsidR="00294588" w:rsidRDefault="00CE29BE" w:rsidP="00294588">
            <w:pPr>
              <w:tabs>
                <w:tab w:val="left" w:pos="5800"/>
              </w:tabs>
              <w:spacing w:before="40" w:after="40"/>
              <w:rPr>
                <w:rFonts w:eastAsia="SimSun"/>
              </w:rPr>
            </w:pPr>
            <w:r>
              <w:rPr>
                <w:rFonts w:eastAsia="SimSun"/>
              </w:rPr>
              <w:t xml:space="preserve">The </w:t>
            </w:r>
            <w:r w:rsidR="00294588">
              <w:rPr>
                <w:rFonts w:eastAsia="SimSun"/>
              </w:rPr>
              <w:t xml:space="preserve">PPI members listed above have reviewed and </w:t>
            </w:r>
            <w:commentRangeStart w:id="14"/>
            <w:r w:rsidR="00294588">
              <w:rPr>
                <w:rFonts w:eastAsia="SimSun"/>
              </w:rPr>
              <w:t>approved the application</w:t>
            </w:r>
            <w:commentRangeEnd w:id="14"/>
            <w:r w:rsidR="00767129">
              <w:rPr>
                <w:rStyle w:val="CommentReference"/>
              </w:rPr>
              <w:commentReference w:id="14"/>
            </w:r>
            <w:r w:rsidR="00294588">
              <w:rPr>
                <w:rFonts w:eastAsia="SimSun"/>
              </w:rPr>
              <w:t xml:space="preserve">. If successful they will </w:t>
            </w:r>
            <w:commentRangeStart w:id="15"/>
            <w:r w:rsidR="00294588">
              <w:rPr>
                <w:rFonts w:eastAsia="SimSun"/>
              </w:rPr>
              <w:t>continue to act as P</w:t>
            </w:r>
            <w:r>
              <w:rPr>
                <w:rFonts w:eastAsia="SimSun"/>
              </w:rPr>
              <w:t>PI representatives on the TSC</w:t>
            </w:r>
            <w:commentRangeEnd w:id="15"/>
            <w:r w:rsidR="00767129">
              <w:rPr>
                <w:rStyle w:val="CommentReference"/>
              </w:rPr>
              <w:commentReference w:id="15"/>
            </w:r>
            <w:r>
              <w:rPr>
                <w:rFonts w:eastAsia="SimSun"/>
              </w:rPr>
              <w:t xml:space="preserve">, review study processes and </w:t>
            </w:r>
            <w:r w:rsidR="00FB7F02">
              <w:rPr>
                <w:rFonts w:eastAsia="SimSun"/>
              </w:rPr>
              <w:t>help</w:t>
            </w:r>
            <w:r w:rsidR="00294588">
              <w:rPr>
                <w:rFonts w:eastAsia="SimSun"/>
              </w:rPr>
              <w:t xml:space="preserve"> to </w:t>
            </w:r>
            <w:r w:rsidR="00FB7F02">
              <w:rPr>
                <w:rFonts w:eastAsia="SimSun"/>
              </w:rPr>
              <w:t>design</w:t>
            </w:r>
            <w:r w:rsidR="00294588">
              <w:rPr>
                <w:rFonts w:eastAsia="SimSun"/>
              </w:rPr>
              <w:t xml:space="preserve"> patient facing materials.</w:t>
            </w:r>
          </w:p>
          <w:p w14:paraId="511B92E1" w14:textId="77777777" w:rsidR="00FF1FD0" w:rsidRDefault="00FF1FD0" w:rsidP="00294588">
            <w:pPr>
              <w:tabs>
                <w:tab w:val="left" w:pos="5800"/>
              </w:tabs>
              <w:spacing w:before="40" w:after="40"/>
              <w:rPr>
                <w:rFonts w:eastAsia="SimSun"/>
              </w:rPr>
            </w:pPr>
          </w:p>
          <w:p w14:paraId="29DE8FD1" w14:textId="3D313CA5" w:rsidR="00CE29BE" w:rsidRDefault="00FF1FD0" w:rsidP="00CE29BE">
            <w:pPr>
              <w:tabs>
                <w:tab w:val="left" w:pos="5800"/>
              </w:tabs>
              <w:spacing w:before="40" w:after="40"/>
              <w:rPr>
                <w:rFonts w:eastAsia="SimSun"/>
              </w:rPr>
            </w:pPr>
            <w:r>
              <w:rPr>
                <w:rFonts w:eastAsia="SimSun"/>
              </w:rPr>
              <w:t xml:space="preserve">We have </w:t>
            </w:r>
            <w:r w:rsidR="00CE29BE">
              <w:rPr>
                <w:rFonts w:eastAsia="SimSun"/>
              </w:rPr>
              <w:t xml:space="preserve">already </w:t>
            </w:r>
            <w:r>
              <w:rPr>
                <w:rFonts w:eastAsia="SimSun"/>
              </w:rPr>
              <w:t>assess</w:t>
            </w:r>
            <w:r w:rsidR="00FB7F02">
              <w:rPr>
                <w:rFonts w:eastAsia="SimSun"/>
              </w:rPr>
              <w:t>ed</w:t>
            </w:r>
            <w:r>
              <w:rPr>
                <w:rFonts w:eastAsia="SimSun"/>
              </w:rPr>
              <w:t xml:space="preserve"> acceptability of the study design and processes through the </w:t>
            </w:r>
            <w:proofErr w:type="spellStart"/>
            <w:r>
              <w:rPr>
                <w:rFonts w:eastAsia="SimSun"/>
              </w:rPr>
              <w:t>qualititi</w:t>
            </w:r>
            <w:r w:rsidR="00FB7F02">
              <w:rPr>
                <w:rFonts w:eastAsia="SimSun"/>
              </w:rPr>
              <w:t>ve</w:t>
            </w:r>
            <w:proofErr w:type="spellEnd"/>
            <w:r w:rsidR="00FB7F02">
              <w:rPr>
                <w:rFonts w:eastAsia="SimSun"/>
              </w:rPr>
              <w:t xml:space="preserve"> </w:t>
            </w:r>
            <w:proofErr w:type="spellStart"/>
            <w:r w:rsidR="00FB7F02">
              <w:rPr>
                <w:rFonts w:eastAsia="SimSun"/>
              </w:rPr>
              <w:t>sub</w:t>
            </w:r>
            <w:r>
              <w:rPr>
                <w:rFonts w:eastAsia="SimSun"/>
              </w:rPr>
              <w:t>study</w:t>
            </w:r>
            <w:proofErr w:type="spellEnd"/>
            <w:r>
              <w:rPr>
                <w:rFonts w:eastAsia="SimSun"/>
              </w:rPr>
              <w:t xml:space="preserve"> of MERIDIAN, with</w:t>
            </w:r>
            <w:r w:rsidR="007C4B94">
              <w:rPr>
                <w:rFonts w:eastAsia="SimSun"/>
              </w:rPr>
              <w:t xml:space="preserve"> over</w:t>
            </w:r>
            <w:r>
              <w:rPr>
                <w:rFonts w:eastAsia="SimSun"/>
              </w:rPr>
              <w:t xml:space="preserve"> </w:t>
            </w:r>
            <w:r w:rsidR="00FB7F02">
              <w:rPr>
                <w:rFonts w:eastAsia="SimSun"/>
              </w:rPr>
              <w:t>95%</w:t>
            </w:r>
            <w:r w:rsidR="007C4B94">
              <w:rPr>
                <w:rFonts w:eastAsia="SimSun"/>
              </w:rPr>
              <w:t xml:space="preserve"> stating that it was acceptable</w:t>
            </w:r>
            <w:r w:rsidR="00FB7F02">
              <w:rPr>
                <w:rFonts w:eastAsia="SimSun"/>
              </w:rPr>
              <w:t>. Th</w:t>
            </w:r>
            <w:r w:rsidR="00CE29BE">
              <w:rPr>
                <w:rFonts w:eastAsia="SimSun"/>
              </w:rPr>
              <w:t>ere</w:t>
            </w:r>
            <w:r>
              <w:rPr>
                <w:rFonts w:eastAsia="SimSun"/>
              </w:rPr>
              <w:t xml:space="preserve"> were also very positive responses to the quality of care received </w:t>
            </w:r>
            <w:r w:rsidR="00FB7F02">
              <w:rPr>
                <w:rFonts w:eastAsia="SimSun"/>
              </w:rPr>
              <w:t>during</w:t>
            </w:r>
            <w:r w:rsidR="0096014B">
              <w:rPr>
                <w:rFonts w:eastAsia="SimSun"/>
              </w:rPr>
              <w:t xml:space="preserve"> the study.</w:t>
            </w:r>
            <w:r w:rsidR="00CE29BE">
              <w:rPr>
                <w:rFonts w:eastAsia="SimSun"/>
              </w:rPr>
              <w:t xml:space="preserve"> However to take this further we </w:t>
            </w:r>
            <w:r w:rsidR="007C4B94">
              <w:rPr>
                <w:rFonts w:eastAsia="SimSun"/>
              </w:rPr>
              <w:t>plan to/</w:t>
            </w:r>
            <w:r w:rsidR="00CE29BE">
              <w:rPr>
                <w:rFonts w:eastAsia="SimSun"/>
              </w:rPr>
              <w:t xml:space="preserve">have identified </w:t>
            </w:r>
            <w:commentRangeStart w:id="16"/>
            <w:r w:rsidR="00CE29BE" w:rsidRPr="007C4B94">
              <w:rPr>
                <w:rFonts w:eastAsia="SimSun"/>
              </w:rPr>
              <w:t>4</w:t>
            </w:r>
            <w:r w:rsidR="007C4B94">
              <w:rPr>
                <w:rFonts w:eastAsia="SimSun"/>
              </w:rPr>
              <w:t xml:space="preserve"> families who underwent</w:t>
            </w:r>
            <w:r w:rsidR="00CE29BE">
              <w:rPr>
                <w:rFonts w:eastAsia="SimSun"/>
              </w:rPr>
              <w:t xml:space="preserve"> </w:t>
            </w:r>
            <w:proofErr w:type="spellStart"/>
            <w:r w:rsidR="007C4B94">
              <w:rPr>
                <w:rFonts w:eastAsia="SimSun"/>
              </w:rPr>
              <w:t>i</w:t>
            </w:r>
            <w:r w:rsidR="00CE29BE">
              <w:rPr>
                <w:rFonts w:eastAsia="SimSun"/>
              </w:rPr>
              <w:t>uMR</w:t>
            </w:r>
            <w:proofErr w:type="spellEnd"/>
            <w:r w:rsidR="00CE29BE">
              <w:rPr>
                <w:rFonts w:eastAsia="SimSun"/>
              </w:rPr>
              <w:t xml:space="preserve"> due to a suspected brain abnormality </w:t>
            </w:r>
            <w:commentRangeEnd w:id="16"/>
            <w:r w:rsidR="00767129">
              <w:rPr>
                <w:rStyle w:val="CommentReference"/>
              </w:rPr>
              <w:commentReference w:id="16"/>
            </w:r>
            <w:r w:rsidR="00FB7F02">
              <w:rPr>
                <w:rFonts w:eastAsia="SimSun"/>
              </w:rPr>
              <w:t xml:space="preserve">in utero </w:t>
            </w:r>
            <w:r w:rsidR="00CE29BE">
              <w:rPr>
                <w:rFonts w:eastAsia="SimSun"/>
              </w:rPr>
              <w:t>to ask for their involvement.</w:t>
            </w:r>
          </w:p>
          <w:p w14:paraId="5A4002BE" w14:textId="77777777" w:rsidR="0078343E" w:rsidRDefault="0078343E" w:rsidP="00294588">
            <w:pPr>
              <w:tabs>
                <w:tab w:val="left" w:pos="5800"/>
              </w:tabs>
              <w:spacing w:before="40" w:after="40"/>
              <w:rPr>
                <w:rFonts w:eastAsia="SimSun"/>
              </w:rPr>
            </w:pPr>
          </w:p>
          <w:p w14:paraId="64B6073E" w14:textId="77777777" w:rsidR="0078343E" w:rsidRPr="00DE52DC" w:rsidRDefault="0078343E" w:rsidP="00FB7F02">
            <w:pPr>
              <w:tabs>
                <w:tab w:val="left" w:pos="5800"/>
              </w:tabs>
              <w:spacing w:before="40" w:after="40"/>
              <w:rPr>
                <w:rFonts w:eastAsia="SimSun"/>
                <w:b/>
              </w:rPr>
            </w:pPr>
            <w:r>
              <w:rPr>
                <w:rFonts w:eastAsia="SimSun"/>
              </w:rPr>
              <w:t>As the topic is extremely sensitive we will discuss with the</w:t>
            </w:r>
            <w:r w:rsidR="00CE29BE">
              <w:rPr>
                <w:rFonts w:eastAsia="SimSun"/>
              </w:rPr>
              <w:t>se</w:t>
            </w:r>
            <w:r>
              <w:rPr>
                <w:rFonts w:eastAsia="SimSun"/>
              </w:rPr>
              <w:t xml:space="preserve"> families about further options for inclusion of PPI as, for example a foc</w:t>
            </w:r>
            <w:r w:rsidR="00FB7F02">
              <w:rPr>
                <w:rFonts w:eastAsia="SimSun"/>
              </w:rPr>
              <w:t>us group may not be appropriate</w:t>
            </w:r>
            <w:r w:rsidR="00CE29BE">
              <w:rPr>
                <w:rFonts w:eastAsia="SimSun"/>
              </w:rPr>
              <w:t xml:space="preserve"> in this situation, </w:t>
            </w:r>
            <w:proofErr w:type="gramStart"/>
            <w:r w:rsidR="00CE29BE">
              <w:rPr>
                <w:rFonts w:eastAsia="SimSun"/>
              </w:rPr>
              <w:t xml:space="preserve">and </w:t>
            </w:r>
            <w:r w:rsidR="00FB7F02">
              <w:rPr>
                <w:rFonts w:eastAsia="SimSun"/>
              </w:rPr>
              <w:t>one</w:t>
            </w:r>
            <w:proofErr w:type="gramEnd"/>
            <w:r w:rsidR="00FB7F02">
              <w:rPr>
                <w:rFonts w:eastAsia="SimSun"/>
              </w:rPr>
              <w:t xml:space="preserve"> to one meetings may be preferred. </w:t>
            </w:r>
          </w:p>
        </w:tc>
      </w:tr>
    </w:tbl>
    <w:p w14:paraId="6B85C997" w14:textId="77777777" w:rsidR="00547000" w:rsidRDefault="00547000" w:rsidP="00E876D1">
      <w:pPr>
        <w:spacing w:before="60" w:after="60"/>
        <w:rPr>
          <w:b/>
          <w:bCs/>
        </w:rPr>
      </w:pPr>
    </w:p>
    <w:p w14:paraId="0693A4B7" w14:textId="77777777" w:rsidR="00884B4B" w:rsidRDefault="00884B4B" w:rsidP="00E876D1">
      <w:pPr>
        <w:spacing w:before="60" w:after="60"/>
        <w:rPr>
          <w:b/>
          <w:bCs/>
        </w:rPr>
      </w:pPr>
    </w:p>
    <w:p w14:paraId="6922A186" w14:textId="77777777" w:rsidR="00884B4B" w:rsidRDefault="00884B4B" w:rsidP="00E876D1">
      <w:pPr>
        <w:spacing w:before="60" w:after="60"/>
        <w:rPr>
          <w:b/>
          <w:bCs/>
        </w:rPr>
      </w:pPr>
    </w:p>
    <w:p w14:paraId="709B6F7D" w14:textId="77777777" w:rsidR="00884B4B" w:rsidRDefault="00884B4B" w:rsidP="00E876D1">
      <w:pPr>
        <w:spacing w:before="60" w:after="60"/>
        <w:rPr>
          <w:b/>
          <w:bCs/>
        </w:rPr>
      </w:pPr>
    </w:p>
    <w:p w14:paraId="1610F823" w14:textId="77777777" w:rsidR="00884B4B" w:rsidRDefault="00884B4B" w:rsidP="00E876D1">
      <w:pPr>
        <w:spacing w:before="60" w:after="60"/>
        <w:rPr>
          <w:b/>
          <w:bCs/>
        </w:rPr>
      </w:pPr>
    </w:p>
    <w:p w14:paraId="240C1595" w14:textId="77777777" w:rsidR="00FB7F02" w:rsidRDefault="00FB7F02" w:rsidP="00E876D1">
      <w:pPr>
        <w:spacing w:before="60" w:after="60"/>
        <w:rPr>
          <w:b/>
          <w:bCs/>
        </w:rPr>
      </w:pPr>
    </w:p>
    <w:p w14:paraId="7EA4B7D0" w14:textId="77777777" w:rsidR="00884B4B" w:rsidRDefault="00884B4B" w:rsidP="00E876D1">
      <w:pPr>
        <w:spacing w:before="60" w:after="60"/>
        <w:rPr>
          <w:b/>
          <w:bCs/>
        </w:rPr>
      </w:pPr>
    </w:p>
    <w:p w14:paraId="102C99BB" w14:textId="77777777" w:rsidR="00884B4B" w:rsidRDefault="00884B4B" w:rsidP="00E876D1">
      <w:pPr>
        <w:spacing w:before="60" w:after="60"/>
        <w:rPr>
          <w:b/>
          <w:bCs/>
        </w:rPr>
      </w:pPr>
    </w:p>
    <w:p w14:paraId="1A125575" w14:textId="77777777" w:rsidR="00884B4B" w:rsidRDefault="00884B4B" w:rsidP="00E876D1">
      <w:pPr>
        <w:spacing w:before="60" w:after="60"/>
        <w:rPr>
          <w:b/>
          <w:bCs/>
        </w:rPr>
      </w:pPr>
    </w:p>
    <w:p w14:paraId="4C6517A9" w14:textId="77777777" w:rsidR="00884B4B" w:rsidRDefault="00884B4B" w:rsidP="00E876D1">
      <w:pPr>
        <w:spacing w:before="60" w:after="60"/>
        <w:rPr>
          <w:b/>
          <w:bCs/>
        </w:rPr>
      </w:pPr>
    </w:p>
    <w:p w14:paraId="5D498409" w14:textId="77777777" w:rsidR="001138CD" w:rsidRDefault="001138CD" w:rsidP="00E876D1">
      <w:pPr>
        <w:spacing w:before="60" w:after="60"/>
        <w:rPr>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20" w:color="auto" w:fill="auto"/>
        <w:tblLook w:val="04A0" w:firstRow="1" w:lastRow="0" w:firstColumn="1" w:lastColumn="0" w:noHBand="0" w:noVBand="1"/>
      </w:tblPr>
      <w:tblGrid>
        <w:gridCol w:w="9017"/>
      </w:tblGrid>
      <w:tr w:rsidR="00852A75" w:rsidRPr="00D86056" w14:paraId="0F81A61C" w14:textId="77777777" w:rsidTr="00F63DAA">
        <w:trPr>
          <w:trHeight w:val="710"/>
        </w:trPr>
        <w:tc>
          <w:tcPr>
            <w:tcW w:w="9017" w:type="dxa"/>
            <w:shd w:val="clear" w:color="auto" w:fill="808080"/>
            <w:vAlign w:val="center"/>
          </w:tcPr>
          <w:p w14:paraId="685B3EB5" w14:textId="77777777" w:rsidR="00852A75" w:rsidRPr="004C7736" w:rsidRDefault="004C7736" w:rsidP="008D3808">
            <w:pPr>
              <w:spacing w:before="40" w:after="40"/>
              <w:jc w:val="center"/>
              <w:rPr>
                <w:b/>
                <w:color w:val="FFFFFF" w:themeColor="background1"/>
                <w:sz w:val="28"/>
                <w:szCs w:val="28"/>
              </w:rPr>
            </w:pPr>
            <w:r w:rsidRPr="004C7736">
              <w:rPr>
                <w:rFonts w:eastAsia="SimSun"/>
                <w:b/>
                <w:color w:val="FFFFFF" w:themeColor="background1"/>
                <w:sz w:val="28"/>
                <w:szCs w:val="28"/>
              </w:rPr>
              <w:lastRenderedPageBreak/>
              <w:t>HISTORY OF APPLICATION</w:t>
            </w:r>
          </w:p>
        </w:tc>
      </w:tr>
    </w:tbl>
    <w:p w14:paraId="7BCE396A" w14:textId="77777777" w:rsidR="00C07B6E" w:rsidRDefault="00C07B6E" w:rsidP="00E876D1">
      <w:pPr>
        <w:spacing w:before="60" w:after="60"/>
        <w:rPr>
          <w:b/>
          <w:bCs/>
        </w:rPr>
      </w:pPr>
    </w:p>
    <w:tbl>
      <w:tblPr>
        <w:tblStyle w:val="TableGrid"/>
        <w:tblW w:w="0" w:type="auto"/>
        <w:tblLook w:val="04A0" w:firstRow="1" w:lastRow="0" w:firstColumn="1" w:lastColumn="0" w:noHBand="0" w:noVBand="1"/>
      </w:tblPr>
      <w:tblGrid>
        <w:gridCol w:w="9243"/>
      </w:tblGrid>
      <w:tr w:rsidR="00C07B6E" w14:paraId="3156ED54" w14:textId="77777777" w:rsidTr="00C07B6E">
        <w:tc>
          <w:tcPr>
            <w:tcW w:w="9243" w:type="dxa"/>
            <w:shd w:val="clear" w:color="auto" w:fill="D9D9D9" w:themeFill="background1" w:themeFillShade="D9"/>
          </w:tcPr>
          <w:p w14:paraId="317D8F05" w14:textId="77777777" w:rsidR="00C07B6E" w:rsidRDefault="00C07B6E" w:rsidP="0041340E">
            <w:pPr>
              <w:spacing w:before="80" w:after="80"/>
              <w:rPr>
                <w:b/>
                <w:bCs/>
              </w:rPr>
            </w:pPr>
            <w:r>
              <w:rPr>
                <w:b/>
                <w:bCs/>
              </w:rPr>
              <w:t>Relevant NETS Programmes previous application information (since 1</w:t>
            </w:r>
            <w:r w:rsidRPr="00C07B6E">
              <w:rPr>
                <w:b/>
                <w:bCs/>
                <w:vertAlign w:val="superscript"/>
              </w:rPr>
              <w:t>st</w:t>
            </w:r>
            <w:r>
              <w:rPr>
                <w:b/>
                <w:bCs/>
              </w:rPr>
              <w:t xml:space="preserve"> April 2012)</w:t>
            </w:r>
          </w:p>
          <w:p w14:paraId="38E481DE" w14:textId="77777777" w:rsidR="00ED71E1" w:rsidRPr="00ED71E1" w:rsidRDefault="00ED71E1" w:rsidP="00ED71E1">
            <w:pPr>
              <w:spacing w:before="40" w:after="40"/>
              <w:rPr>
                <w:noProof/>
                <w:color w:val="FF0000"/>
                <w:szCs w:val="20"/>
                <w:lang w:val="en-US"/>
              </w:rPr>
            </w:pPr>
            <w:r w:rsidRPr="005E4D68">
              <w:rPr>
                <w:noProof/>
                <w:color w:val="FF0000"/>
                <w:szCs w:val="20"/>
                <w:lang w:val="en-US"/>
              </w:rPr>
              <w:t>Any previous applications that you have submitted to NETS programmes since 1 Apr 2012 will be listed  in this section. You have the opportunity to identify if they are relevant (yes/no) to this current application and to</w:t>
            </w:r>
            <w:r w:rsidRPr="005E4D68">
              <w:rPr>
                <w:b/>
                <w:bCs/>
                <w:noProof/>
                <w:color w:val="FF0000"/>
                <w:szCs w:val="20"/>
                <w:lang w:val="en-US"/>
              </w:rPr>
              <w:t xml:space="preserve"> Edit</w:t>
            </w:r>
            <w:r w:rsidRPr="005E4D68">
              <w:rPr>
                <w:noProof/>
                <w:color w:val="FF0000"/>
                <w:szCs w:val="20"/>
                <w:lang w:val="en-US"/>
              </w:rPr>
              <w:t xml:space="preserve"> information as descri</w:t>
            </w:r>
            <w:r>
              <w:rPr>
                <w:noProof/>
                <w:color w:val="FF0000"/>
                <w:szCs w:val="20"/>
                <w:lang w:val="en-US"/>
              </w:rPr>
              <w:t>bed in the two questions below.</w:t>
            </w:r>
          </w:p>
        </w:tc>
      </w:tr>
      <w:tr w:rsidR="00C07B6E" w14:paraId="74121DAE" w14:textId="77777777" w:rsidTr="0080285F">
        <w:trPr>
          <w:trHeight w:val="712"/>
        </w:trPr>
        <w:tc>
          <w:tcPr>
            <w:tcW w:w="9243" w:type="dxa"/>
            <w:tcBorders>
              <w:bottom w:val="single" w:sz="4" w:space="0" w:color="000000"/>
            </w:tcBorders>
          </w:tcPr>
          <w:p w14:paraId="6EDB7486" w14:textId="77777777" w:rsidR="00E876D1" w:rsidRPr="00E876D1" w:rsidRDefault="0060209B" w:rsidP="00990CB0">
            <w:pPr>
              <w:rPr>
                <w:i/>
                <w:iCs/>
              </w:rPr>
            </w:pPr>
            <w:r>
              <w:rPr>
                <w:i/>
                <w:iCs/>
              </w:rPr>
              <w:t xml:space="preserve">MERIDIAN - </w:t>
            </w:r>
            <w:r w:rsidRPr="0060209B">
              <w:rPr>
                <w:i/>
                <w:iCs/>
              </w:rPr>
              <w:t>NIHR HTA (09/06/01)</w:t>
            </w:r>
            <w:r>
              <w:rPr>
                <w:i/>
                <w:iCs/>
              </w:rPr>
              <w:t>. Synoptic finding published in The Lancet December 14 2016. Full report to be submitted December 2017</w:t>
            </w:r>
          </w:p>
        </w:tc>
      </w:tr>
      <w:tr w:rsidR="0080285F" w14:paraId="240C0E5C" w14:textId="77777777" w:rsidTr="0080285F">
        <w:trPr>
          <w:trHeight w:val="322"/>
        </w:trPr>
        <w:tc>
          <w:tcPr>
            <w:tcW w:w="9243" w:type="dxa"/>
            <w:tcBorders>
              <w:left w:val="nil"/>
              <w:bottom w:val="single" w:sz="4" w:space="0" w:color="000000"/>
              <w:right w:val="nil"/>
            </w:tcBorders>
          </w:tcPr>
          <w:p w14:paraId="760996B7" w14:textId="77777777" w:rsidR="0080285F" w:rsidRDefault="0080285F" w:rsidP="00990CB0">
            <w:pPr>
              <w:rPr>
                <w:i/>
                <w:iCs/>
              </w:rPr>
            </w:pPr>
          </w:p>
          <w:p w14:paraId="68E7EA15" w14:textId="77777777" w:rsidR="0080285F" w:rsidRPr="00E876D1" w:rsidRDefault="0080285F" w:rsidP="0080285F">
            <w:pPr>
              <w:rPr>
                <w:i/>
                <w:iCs/>
              </w:rPr>
            </w:pPr>
          </w:p>
        </w:tc>
      </w:tr>
      <w:tr w:rsidR="0080285F" w:rsidRPr="007430EB" w14:paraId="082E714A" w14:textId="77777777" w:rsidTr="002354B9">
        <w:trPr>
          <w:trHeight w:val="698"/>
        </w:trPr>
        <w:tc>
          <w:tcPr>
            <w:tcW w:w="9243" w:type="dxa"/>
            <w:shd w:val="clear" w:color="auto" w:fill="D9D9D9" w:themeFill="background1" w:themeFillShade="D9"/>
          </w:tcPr>
          <w:p w14:paraId="7D8F9405" w14:textId="77777777" w:rsidR="0080285F" w:rsidRPr="007430EB" w:rsidRDefault="0080285F" w:rsidP="002354B9">
            <w:pPr>
              <w:spacing w:before="80" w:after="80"/>
              <w:rPr>
                <w:b/>
                <w:bCs/>
              </w:rPr>
            </w:pPr>
            <w:r w:rsidRPr="007430EB">
              <w:rPr>
                <w:b/>
                <w:bCs/>
              </w:rPr>
              <w:t>Please indicate how your current research proposal differs from this previous application</w:t>
            </w:r>
          </w:p>
        </w:tc>
      </w:tr>
      <w:tr w:rsidR="0080285F" w:rsidRPr="00E876D1" w14:paraId="01CC5D02" w14:textId="77777777" w:rsidTr="002354B9">
        <w:trPr>
          <w:trHeight w:val="698"/>
        </w:trPr>
        <w:tc>
          <w:tcPr>
            <w:tcW w:w="9243" w:type="dxa"/>
          </w:tcPr>
          <w:p w14:paraId="78BCE5E4" w14:textId="643FFDE2" w:rsidR="0080285F" w:rsidRPr="00E876D1" w:rsidRDefault="0060209B" w:rsidP="00366E09">
            <w:pPr>
              <w:rPr>
                <w:i/>
                <w:iCs/>
              </w:rPr>
            </w:pPr>
            <w:r w:rsidRPr="0060209B">
              <w:rPr>
                <w:i/>
                <w:iCs/>
                <w:color w:val="000000" w:themeColor="text1"/>
              </w:rPr>
              <w:t>This topic builds on the results of the MERIDIAN study</w:t>
            </w:r>
            <w:r w:rsidR="00B63991">
              <w:rPr>
                <w:i/>
                <w:iCs/>
                <w:color w:val="000000" w:themeColor="text1"/>
              </w:rPr>
              <w:t xml:space="preserve"> </w:t>
            </w:r>
            <w:r>
              <w:rPr>
                <w:i/>
                <w:iCs/>
                <w:color w:val="000000" w:themeColor="text1"/>
              </w:rPr>
              <w:t xml:space="preserve">by investigating women </w:t>
            </w:r>
            <w:ins w:id="17" w:author="User" w:date="2017-02-27T11:33:00Z">
              <w:r w:rsidR="00767129">
                <w:rPr>
                  <w:i/>
                  <w:iCs/>
                  <w:color w:val="000000" w:themeColor="text1"/>
                </w:rPr>
                <w:t xml:space="preserve">who have a normal ultrasound scan at 20 weeks but are </w:t>
              </w:r>
            </w:ins>
            <w:r>
              <w:rPr>
                <w:i/>
                <w:iCs/>
                <w:color w:val="000000" w:themeColor="text1"/>
              </w:rPr>
              <w:t>at increased risk of having a baby with a brain abnormality</w:t>
            </w:r>
            <w:ins w:id="18" w:author="User" w:date="2017-02-27T11:34:00Z">
              <w:r w:rsidR="00767129">
                <w:rPr>
                  <w:i/>
                  <w:iCs/>
                  <w:color w:val="000000" w:themeColor="text1"/>
                </w:rPr>
                <w:t xml:space="preserve"> from pre-</w:t>
              </w:r>
              <w:r w:rsidR="00366E09">
                <w:rPr>
                  <w:i/>
                  <w:iCs/>
                  <w:color w:val="000000" w:themeColor="text1"/>
                </w:rPr>
                <w:t>d</w:t>
              </w:r>
              <w:r w:rsidR="00767129">
                <w:rPr>
                  <w:i/>
                  <w:iCs/>
                  <w:color w:val="000000" w:themeColor="text1"/>
                </w:rPr>
                <w:t>efined risk factors</w:t>
              </w:r>
            </w:ins>
            <w:r>
              <w:rPr>
                <w:i/>
                <w:iCs/>
                <w:color w:val="000000" w:themeColor="text1"/>
              </w:rPr>
              <w:t xml:space="preserve">. </w:t>
            </w:r>
            <w:r w:rsidR="00B63991">
              <w:rPr>
                <w:i/>
                <w:iCs/>
                <w:color w:val="000000" w:themeColor="text1"/>
              </w:rPr>
              <w:t xml:space="preserve">This </w:t>
            </w:r>
            <w:del w:id="19" w:author="User" w:date="2017-02-27T11:34:00Z">
              <w:r w:rsidR="00B63991" w:rsidDel="00366E09">
                <w:rPr>
                  <w:i/>
                  <w:iCs/>
                  <w:color w:val="000000" w:themeColor="text1"/>
                </w:rPr>
                <w:delText xml:space="preserve">extension </w:delText>
              </w:r>
            </w:del>
            <w:ins w:id="20" w:author="User" w:date="2017-02-27T11:34:00Z">
              <w:r w:rsidR="00366E09">
                <w:rPr>
                  <w:i/>
                  <w:iCs/>
                  <w:color w:val="000000" w:themeColor="text1"/>
                </w:rPr>
                <w:t xml:space="preserve">study </w:t>
              </w:r>
            </w:ins>
            <w:r>
              <w:rPr>
                <w:i/>
                <w:iCs/>
                <w:color w:val="000000" w:themeColor="text1"/>
              </w:rPr>
              <w:t xml:space="preserve">has not been submitted </w:t>
            </w:r>
            <w:r w:rsidR="00526119">
              <w:rPr>
                <w:i/>
                <w:iCs/>
                <w:color w:val="000000" w:themeColor="text1"/>
              </w:rPr>
              <w:t>to a NETS</w:t>
            </w:r>
            <w:r w:rsidR="00B63991">
              <w:rPr>
                <w:i/>
                <w:iCs/>
                <w:color w:val="000000" w:themeColor="text1"/>
              </w:rPr>
              <w:t>CC</w:t>
            </w:r>
            <w:r w:rsidR="00526119">
              <w:rPr>
                <w:i/>
                <w:iCs/>
                <w:color w:val="000000" w:themeColor="text1"/>
              </w:rPr>
              <w:t xml:space="preserve"> programme </w:t>
            </w:r>
            <w:r>
              <w:rPr>
                <w:i/>
                <w:iCs/>
                <w:color w:val="000000" w:themeColor="text1"/>
              </w:rPr>
              <w:t>before.</w:t>
            </w:r>
          </w:p>
        </w:tc>
      </w:tr>
      <w:tr w:rsidR="0080285F" w:rsidRPr="007430EB" w14:paraId="0AC617BD" w14:textId="77777777" w:rsidTr="002354B9">
        <w:trPr>
          <w:trHeight w:val="698"/>
        </w:trPr>
        <w:tc>
          <w:tcPr>
            <w:tcW w:w="9243" w:type="dxa"/>
            <w:shd w:val="clear" w:color="auto" w:fill="D9D9D9" w:themeFill="background1" w:themeFillShade="D9"/>
          </w:tcPr>
          <w:p w14:paraId="1818CEE6" w14:textId="77777777" w:rsidR="0080285F" w:rsidRPr="007430EB" w:rsidRDefault="0080285F" w:rsidP="002354B9">
            <w:pPr>
              <w:spacing w:before="80" w:after="80"/>
              <w:rPr>
                <w:b/>
                <w:bCs/>
              </w:rPr>
            </w:pPr>
            <w:r w:rsidRPr="007430EB">
              <w:rPr>
                <w:b/>
                <w:bCs/>
              </w:rPr>
              <w:t>If unsuccessful, please indicate why</w:t>
            </w:r>
          </w:p>
        </w:tc>
      </w:tr>
      <w:tr w:rsidR="0080285F" w:rsidRPr="00E876D1" w14:paraId="6FD01152" w14:textId="77777777" w:rsidTr="002354B9">
        <w:trPr>
          <w:trHeight w:val="698"/>
        </w:trPr>
        <w:tc>
          <w:tcPr>
            <w:tcW w:w="9243" w:type="dxa"/>
          </w:tcPr>
          <w:p w14:paraId="6C897165" w14:textId="77777777" w:rsidR="0080285F" w:rsidRPr="00E876D1" w:rsidRDefault="00A87201" w:rsidP="002354B9">
            <w:pPr>
              <w:rPr>
                <w:i/>
                <w:iCs/>
              </w:rPr>
            </w:pPr>
            <w:r>
              <w:rPr>
                <w:i/>
                <w:iCs/>
                <w:color w:val="FF0000"/>
              </w:rPr>
              <w:t>NA</w:t>
            </w:r>
          </w:p>
        </w:tc>
      </w:tr>
      <w:tr w:rsidR="00C07B6E" w14:paraId="484B553B" w14:textId="77777777" w:rsidTr="00C07B6E">
        <w:tc>
          <w:tcPr>
            <w:tcW w:w="9243" w:type="dxa"/>
            <w:tcBorders>
              <w:left w:val="nil"/>
              <w:right w:val="nil"/>
            </w:tcBorders>
          </w:tcPr>
          <w:p w14:paraId="1C356AB5" w14:textId="77777777" w:rsidR="0080285F" w:rsidRDefault="0080285F" w:rsidP="00E876D1">
            <w:pPr>
              <w:spacing w:before="60" w:after="60"/>
              <w:rPr>
                <w:b/>
                <w:bCs/>
              </w:rPr>
            </w:pPr>
          </w:p>
        </w:tc>
      </w:tr>
      <w:tr w:rsidR="00C07B6E" w14:paraId="1DDCFDC1" w14:textId="77777777" w:rsidTr="007430EB">
        <w:tc>
          <w:tcPr>
            <w:tcW w:w="9243" w:type="dxa"/>
            <w:tcBorders>
              <w:bottom w:val="single" w:sz="4" w:space="0" w:color="000000"/>
            </w:tcBorders>
            <w:shd w:val="clear" w:color="auto" w:fill="D9D9D9" w:themeFill="background1" w:themeFillShade="D9"/>
          </w:tcPr>
          <w:p w14:paraId="0D118A1C" w14:textId="77777777" w:rsidR="00C07B6E" w:rsidRDefault="00C07B6E" w:rsidP="007430EB">
            <w:pPr>
              <w:spacing w:before="80" w:after="80"/>
              <w:rPr>
                <w:b/>
                <w:bCs/>
              </w:rPr>
            </w:pPr>
            <w:r>
              <w:rPr>
                <w:b/>
                <w:bCs/>
              </w:rPr>
              <w:t>Other funders previous application information</w:t>
            </w:r>
          </w:p>
          <w:p w14:paraId="74EC0732" w14:textId="77777777" w:rsidR="00ED71E1" w:rsidRDefault="00A87201" w:rsidP="00ED71E1">
            <w:pPr>
              <w:spacing w:before="80" w:after="80"/>
              <w:rPr>
                <w:b/>
                <w:bCs/>
              </w:rPr>
            </w:pPr>
            <w:r>
              <w:rPr>
                <w:color w:val="FF0000"/>
                <w:szCs w:val="20"/>
              </w:rPr>
              <w:t>This topic has not been submitted elsewhere</w:t>
            </w:r>
          </w:p>
        </w:tc>
      </w:tr>
    </w:tbl>
    <w:p w14:paraId="41FFA0DE" w14:textId="77777777" w:rsidR="00547000" w:rsidRDefault="00547000" w:rsidP="00547000"/>
    <w:p w14:paraId="06CB30A1" w14:textId="77777777" w:rsidR="007430EB" w:rsidRDefault="007430EB" w:rsidP="00547000"/>
    <w:p w14:paraId="3C154B02" w14:textId="77777777" w:rsidR="007430EB" w:rsidRDefault="007430EB" w:rsidP="00547000"/>
    <w:p w14:paraId="17EB6040" w14:textId="77777777" w:rsidR="007430EB" w:rsidRDefault="007430EB" w:rsidP="00547000"/>
    <w:p w14:paraId="3BD82688" w14:textId="77777777" w:rsidR="007430EB" w:rsidRDefault="007430EB" w:rsidP="00547000"/>
    <w:p w14:paraId="6E4AFA7B" w14:textId="77777777" w:rsidR="00C07B6E" w:rsidRPr="00547000" w:rsidRDefault="00C07B6E" w:rsidP="00547000">
      <w:pPr>
        <w:rPr>
          <w:vanish/>
        </w:rPr>
      </w:pPr>
    </w:p>
    <w:tbl>
      <w:tblPr>
        <w:tblpPr w:leftFromText="180" w:rightFromText="180" w:vertAnchor="text" w:horzAnchor="margin" w:tblpY="5"/>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20" w:color="auto" w:fill="auto"/>
        <w:tblLook w:val="04A0" w:firstRow="1" w:lastRow="0" w:firstColumn="1" w:lastColumn="0" w:noHBand="0" w:noVBand="1"/>
      </w:tblPr>
      <w:tblGrid>
        <w:gridCol w:w="9249"/>
      </w:tblGrid>
      <w:tr w:rsidR="00C6592C" w:rsidRPr="00D86056" w14:paraId="1963D5F5" w14:textId="77777777" w:rsidTr="008D3808">
        <w:trPr>
          <w:trHeight w:val="710"/>
        </w:trPr>
        <w:tc>
          <w:tcPr>
            <w:tcW w:w="9249" w:type="dxa"/>
            <w:shd w:val="clear" w:color="auto" w:fill="808080"/>
            <w:vAlign w:val="center"/>
          </w:tcPr>
          <w:p w14:paraId="4D784109" w14:textId="77777777" w:rsidR="00C6592C" w:rsidRPr="00C07B6E" w:rsidRDefault="00C07B6E" w:rsidP="004213D1">
            <w:pPr>
              <w:spacing w:before="40" w:after="40"/>
              <w:jc w:val="center"/>
              <w:rPr>
                <w:rFonts w:eastAsia="SimSun"/>
                <w:b/>
                <w:color w:val="FFFFFF" w:themeColor="background1"/>
                <w:sz w:val="28"/>
                <w:szCs w:val="28"/>
              </w:rPr>
            </w:pPr>
            <w:bookmarkStart w:id="21" w:name="CASE_FOR_SUPPORT"/>
            <w:bookmarkEnd w:id="21"/>
            <w:r w:rsidRPr="00C07B6E">
              <w:rPr>
                <w:rFonts w:eastAsia="SimSun"/>
                <w:b/>
                <w:color w:val="FFFFFF" w:themeColor="background1"/>
                <w:sz w:val="28"/>
                <w:szCs w:val="28"/>
              </w:rPr>
              <w:t xml:space="preserve">SUMMARY OF THE RESEARCH </w:t>
            </w:r>
            <w:r w:rsidR="004213D1">
              <w:rPr>
                <w:rFonts w:eastAsia="SimSun"/>
                <w:b/>
                <w:color w:val="FFFFFF" w:themeColor="background1"/>
                <w:sz w:val="28"/>
                <w:szCs w:val="28"/>
              </w:rPr>
              <w:t>PROPOSAL</w:t>
            </w:r>
          </w:p>
        </w:tc>
      </w:tr>
    </w:tbl>
    <w:p w14:paraId="2613C9C2" w14:textId="77777777" w:rsidR="00C6592C" w:rsidRPr="00E876D1" w:rsidRDefault="00C6592C" w:rsidP="00E876D1">
      <w:pPr>
        <w:spacing w:before="60" w:after="60"/>
        <w:rPr>
          <w:b/>
          <w:bCs/>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49"/>
      </w:tblGrid>
      <w:tr w:rsidR="00160380" w:rsidRPr="00D86056" w14:paraId="79751FAD" w14:textId="77777777" w:rsidTr="00F05012">
        <w:trPr>
          <w:trHeight w:val="3556"/>
        </w:trPr>
        <w:tc>
          <w:tcPr>
            <w:tcW w:w="9249" w:type="dxa"/>
            <w:shd w:val="pct15" w:color="auto" w:fill="auto"/>
            <w:vAlign w:val="center"/>
          </w:tcPr>
          <w:p w14:paraId="602FE254" w14:textId="77777777" w:rsidR="00867F5C" w:rsidRPr="00867F5C" w:rsidRDefault="00867F5C" w:rsidP="00C07B6E">
            <w:pPr>
              <w:spacing w:before="40" w:after="40"/>
              <w:rPr>
                <w:b/>
              </w:rPr>
            </w:pPr>
            <w:r w:rsidRPr="00867F5C">
              <w:rPr>
                <w:b/>
              </w:rPr>
              <w:t xml:space="preserve">Rationale for </w:t>
            </w:r>
            <w:commentRangeStart w:id="22"/>
            <w:r w:rsidRPr="00867F5C">
              <w:rPr>
                <w:b/>
              </w:rPr>
              <w:t>Research</w:t>
            </w:r>
            <w:commentRangeEnd w:id="22"/>
            <w:r w:rsidR="00E72985">
              <w:rPr>
                <w:rStyle w:val="CommentReference"/>
              </w:rPr>
              <w:commentReference w:id="22"/>
            </w:r>
          </w:p>
          <w:p w14:paraId="280A9BF7" w14:textId="77777777" w:rsidR="00F05012" w:rsidRPr="007430EB" w:rsidRDefault="007430EB" w:rsidP="00A129F5">
            <w:pPr>
              <w:spacing w:before="40" w:after="40"/>
              <w:rPr>
                <w:b/>
                <w:color w:val="FF0000"/>
                <w:sz w:val="18"/>
                <w:szCs w:val="20"/>
              </w:rPr>
            </w:pPr>
            <w:r w:rsidRPr="007430EB">
              <w:rPr>
                <w:i/>
                <w:iCs/>
                <w:color w:val="FF0000"/>
                <w:szCs w:val="20"/>
              </w:rPr>
              <w:t>(Please refer to guidance notes for further information on this section.)</w:t>
            </w:r>
            <w:r w:rsidRPr="007430EB">
              <w:rPr>
                <w:i/>
                <w:iCs/>
                <w:color w:val="FF0000"/>
                <w:szCs w:val="20"/>
              </w:rPr>
              <w:br/>
            </w:r>
          </w:p>
          <w:p w14:paraId="3A0E1857" w14:textId="77777777" w:rsidR="00C07B6E" w:rsidRDefault="00187E9B" w:rsidP="00C07B6E">
            <w:pPr>
              <w:spacing w:before="40" w:after="40"/>
              <w:rPr>
                <w:b/>
              </w:rPr>
            </w:pPr>
            <w:r>
              <w:rPr>
                <w:b/>
              </w:rPr>
              <w:t xml:space="preserve">1. </w:t>
            </w:r>
            <w:r w:rsidR="00C07B6E" w:rsidRPr="00625523">
              <w:rPr>
                <w:b/>
              </w:rPr>
              <w:t>What is the problem being addressed?</w:t>
            </w:r>
          </w:p>
          <w:p w14:paraId="49C891A1" w14:textId="77777777" w:rsidR="00C07B6E" w:rsidRPr="004213D1" w:rsidRDefault="00C07B6E" w:rsidP="00C07B6E">
            <w:pPr>
              <w:spacing w:before="40" w:after="40"/>
              <w:rPr>
                <w:b/>
                <w:sz w:val="16"/>
                <w:szCs w:val="18"/>
              </w:rPr>
            </w:pPr>
          </w:p>
          <w:p w14:paraId="2E87A707" w14:textId="77777777" w:rsidR="00C07B6E" w:rsidRPr="00625523" w:rsidRDefault="00187E9B" w:rsidP="00C07B6E">
            <w:pPr>
              <w:spacing w:before="40" w:after="40"/>
              <w:rPr>
                <w:b/>
              </w:rPr>
            </w:pPr>
            <w:r>
              <w:rPr>
                <w:b/>
              </w:rPr>
              <w:t xml:space="preserve">2. </w:t>
            </w:r>
            <w:r w:rsidR="00C07B6E" w:rsidRPr="00625523">
              <w:rPr>
                <w:b/>
              </w:rPr>
              <w:t>Why is the research important in terms of improving the health</w:t>
            </w:r>
            <w:r w:rsidR="006F6D79">
              <w:rPr>
                <w:b/>
              </w:rPr>
              <w:t xml:space="preserve"> </w:t>
            </w:r>
            <w:r w:rsidR="00C07B6E" w:rsidRPr="00625523">
              <w:rPr>
                <w:b/>
              </w:rPr>
              <w:t>of the public and/ or to patients and the NHS?</w:t>
            </w:r>
          </w:p>
          <w:p w14:paraId="251F93B5" w14:textId="77777777" w:rsidR="00C07B6E" w:rsidRPr="004213D1" w:rsidRDefault="00C07B6E" w:rsidP="00C07B6E">
            <w:pPr>
              <w:spacing w:before="40" w:after="40"/>
              <w:rPr>
                <w:b/>
                <w:i/>
                <w:iCs/>
                <w:sz w:val="16"/>
                <w:szCs w:val="18"/>
              </w:rPr>
            </w:pPr>
          </w:p>
          <w:p w14:paraId="47724A44" w14:textId="77777777" w:rsidR="00C07B6E" w:rsidRPr="00F05012" w:rsidRDefault="00C07B6E" w:rsidP="00C07B6E">
            <w:pPr>
              <w:spacing w:before="40" w:after="40"/>
              <w:rPr>
                <w:bCs/>
                <w:i/>
                <w:iCs/>
                <w:color w:val="FF0000"/>
              </w:rPr>
            </w:pPr>
            <w:r w:rsidRPr="00F05012">
              <w:rPr>
                <w:bCs/>
                <w:i/>
                <w:iCs/>
                <w:color w:val="FF0000"/>
              </w:rPr>
              <w:t xml:space="preserve">For commissioned calls where you are responding to an advertised topic, please describe how your proposal meets the specification of the brief. </w:t>
            </w:r>
          </w:p>
          <w:p w14:paraId="0697DF6F" w14:textId="77777777" w:rsidR="00C07B6E" w:rsidRDefault="00C07B6E" w:rsidP="00641D4C">
            <w:pPr>
              <w:spacing w:before="40" w:after="40"/>
              <w:rPr>
                <w:b/>
                <w:sz w:val="16"/>
                <w:szCs w:val="16"/>
              </w:rPr>
            </w:pPr>
          </w:p>
          <w:p w14:paraId="0B6358CE" w14:textId="77777777" w:rsidR="00971ACB" w:rsidRDefault="00187E9B" w:rsidP="00971ACB">
            <w:pPr>
              <w:spacing w:before="40" w:after="40"/>
              <w:rPr>
                <w:rStyle w:val="fieldlabel1"/>
                <w:sz w:val="18"/>
                <w:szCs w:val="18"/>
              </w:rPr>
            </w:pPr>
            <w:r>
              <w:rPr>
                <w:rStyle w:val="fieldlabel1"/>
                <w:szCs w:val="20"/>
              </w:rPr>
              <w:t xml:space="preserve">3. </w:t>
            </w:r>
            <w:r w:rsidR="00971ACB">
              <w:rPr>
                <w:rStyle w:val="fieldlabel1"/>
                <w:szCs w:val="20"/>
              </w:rPr>
              <w:t>How does the existing literature support this proposal?</w:t>
            </w:r>
            <w:r w:rsidR="00971ACB">
              <w:rPr>
                <w:rStyle w:val="fieldlabel1"/>
                <w:sz w:val="18"/>
                <w:szCs w:val="18"/>
              </w:rPr>
              <w:t xml:space="preserve"> </w:t>
            </w:r>
          </w:p>
          <w:p w14:paraId="7D528224" w14:textId="77777777" w:rsidR="00971ACB" w:rsidRPr="004213D1" w:rsidRDefault="00971ACB" w:rsidP="00641D4C">
            <w:pPr>
              <w:spacing w:before="40" w:after="40"/>
              <w:rPr>
                <w:b/>
                <w:sz w:val="16"/>
                <w:szCs w:val="16"/>
              </w:rPr>
            </w:pPr>
          </w:p>
          <w:p w14:paraId="61579ED4" w14:textId="77777777" w:rsidR="00160380" w:rsidRPr="00C07B6E" w:rsidRDefault="00187E9B" w:rsidP="00F05012">
            <w:pPr>
              <w:spacing w:before="40" w:after="40"/>
              <w:rPr>
                <w:i/>
                <w:iCs/>
                <w:noProof/>
                <w:color w:val="FF0000"/>
                <w:szCs w:val="20"/>
                <w:lang w:val="en-US"/>
              </w:rPr>
            </w:pPr>
            <w:r>
              <w:rPr>
                <w:b/>
                <w:szCs w:val="20"/>
              </w:rPr>
              <w:t xml:space="preserve">4. </w:t>
            </w:r>
            <w:r w:rsidR="00C40336">
              <w:rPr>
                <w:b/>
                <w:szCs w:val="20"/>
              </w:rPr>
              <w:t xml:space="preserve">What is the research question? </w:t>
            </w:r>
          </w:p>
        </w:tc>
      </w:tr>
      <w:tr w:rsidR="00160380" w:rsidRPr="00D86056" w14:paraId="6F90A293" w14:textId="77777777" w:rsidTr="00C07B6E">
        <w:tc>
          <w:tcPr>
            <w:tcW w:w="9249" w:type="dxa"/>
            <w:shd w:val="clear" w:color="auto" w:fill="FFFFFF"/>
            <w:vAlign w:val="center"/>
          </w:tcPr>
          <w:p w14:paraId="1D4D28EF" w14:textId="7E9CA5E2" w:rsidR="00D351B2" w:rsidRPr="00526119" w:rsidRDefault="00D351B2" w:rsidP="00D351B2">
            <w:pPr>
              <w:spacing w:after="200" w:line="276" w:lineRule="auto"/>
              <w:rPr>
                <w:rFonts w:ascii="Times New Roman" w:eastAsiaTheme="minorHAnsi" w:hAnsi="Times New Roman" w:cs="Times New Roman"/>
                <w:b/>
                <w:i/>
                <w:sz w:val="22"/>
                <w:u w:val="single"/>
                <w:lang w:eastAsia="en-US"/>
              </w:rPr>
            </w:pPr>
            <w:commentRangeStart w:id="23"/>
            <w:r w:rsidRPr="00526119">
              <w:rPr>
                <w:rFonts w:ascii="Times New Roman" w:eastAsiaTheme="minorHAnsi" w:hAnsi="Times New Roman" w:cs="Times New Roman"/>
                <w:b/>
                <w:i/>
                <w:sz w:val="22"/>
                <w:u w:val="single"/>
                <w:lang w:eastAsia="en-US"/>
              </w:rPr>
              <w:lastRenderedPageBreak/>
              <w:t>1. What is the problem being addressed?</w:t>
            </w:r>
            <w:commentRangeEnd w:id="23"/>
            <w:r w:rsidR="001F6527">
              <w:rPr>
                <w:rStyle w:val="CommentReference"/>
              </w:rPr>
              <w:commentReference w:id="23"/>
            </w:r>
          </w:p>
          <w:p w14:paraId="342820AE" w14:textId="59C3E2AD" w:rsidR="00BC0A03" w:rsidRPr="00D351B2" w:rsidRDefault="00D351B2" w:rsidP="00BC0A03">
            <w:pPr>
              <w:spacing w:after="200" w:line="276" w:lineRule="auto"/>
              <w:rPr>
                <w:rFonts w:ascii="Times New Roman" w:eastAsiaTheme="minorHAnsi" w:hAnsi="Times New Roman" w:cs="Times New Roman"/>
                <w:sz w:val="22"/>
                <w:lang w:eastAsia="en-US"/>
              </w:rPr>
            </w:pPr>
            <w:r w:rsidRPr="00D351B2">
              <w:rPr>
                <w:rFonts w:ascii="Times New Roman" w:eastAsiaTheme="minorHAnsi" w:hAnsi="Times New Roman" w:cs="Times New Roman"/>
                <w:sz w:val="22"/>
                <w:lang w:eastAsia="en-US"/>
              </w:rPr>
              <w:t xml:space="preserve">The </w:t>
            </w:r>
            <w:r w:rsidR="00526119">
              <w:rPr>
                <w:rFonts w:ascii="Times New Roman" w:eastAsiaTheme="minorHAnsi" w:hAnsi="Times New Roman" w:cs="Times New Roman"/>
                <w:sz w:val="22"/>
                <w:lang w:eastAsia="en-US"/>
              </w:rPr>
              <w:t xml:space="preserve">synoptic overview of the </w:t>
            </w:r>
            <w:r w:rsidRPr="00D351B2">
              <w:rPr>
                <w:rFonts w:ascii="Times New Roman" w:eastAsiaTheme="minorHAnsi" w:hAnsi="Times New Roman" w:cs="Times New Roman"/>
                <w:sz w:val="22"/>
                <w:lang w:eastAsia="en-US"/>
              </w:rPr>
              <w:t xml:space="preserve">results of the NIHR-funded </w:t>
            </w:r>
            <w:r w:rsidR="00BC0A03">
              <w:rPr>
                <w:rFonts w:ascii="Times New Roman" w:eastAsiaTheme="minorHAnsi" w:hAnsi="Times New Roman" w:cs="Times New Roman"/>
                <w:sz w:val="22"/>
                <w:lang w:eastAsia="en-US"/>
              </w:rPr>
              <w:t>MERIDIAN</w:t>
            </w:r>
            <w:r w:rsidR="00B56B7C">
              <w:rPr>
                <w:rFonts w:ascii="Times New Roman" w:eastAsiaTheme="minorHAnsi" w:hAnsi="Times New Roman" w:cs="Times New Roman"/>
                <w:sz w:val="22"/>
                <w:lang w:eastAsia="en-US"/>
              </w:rPr>
              <w:t xml:space="preserve"> study</w:t>
            </w:r>
            <w:r w:rsidR="00526119">
              <w:rPr>
                <w:rFonts w:ascii="Times New Roman" w:eastAsiaTheme="minorHAnsi" w:hAnsi="Times New Roman" w:cs="Times New Roman"/>
                <w:sz w:val="22"/>
                <w:lang w:eastAsia="en-US"/>
              </w:rPr>
              <w:t xml:space="preserve"> </w:t>
            </w:r>
            <w:r w:rsidR="00D2202E">
              <w:rPr>
                <w:rFonts w:ascii="Times New Roman" w:eastAsiaTheme="minorHAnsi" w:hAnsi="Times New Roman" w:cs="Times New Roman"/>
                <w:sz w:val="22"/>
                <w:lang w:eastAsia="en-US"/>
              </w:rPr>
              <w:t>recently reported in T</w:t>
            </w:r>
            <w:r w:rsidR="00BC0A03">
              <w:rPr>
                <w:rFonts w:ascii="Times New Roman" w:eastAsiaTheme="minorHAnsi" w:hAnsi="Times New Roman" w:cs="Times New Roman"/>
                <w:sz w:val="22"/>
                <w:lang w:eastAsia="en-US"/>
              </w:rPr>
              <w:t>he Lancet (</w:t>
            </w:r>
            <w:r w:rsidR="009E0CDF">
              <w:rPr>
                <w:rFonts w:ascii="Times New Roman" w:eastAsiaTheme="minorHAnsi" w:hAnsi="Times New Roman" w:cs="Times New Roman"/>
                <w:sz w:val="22"/>
                <w:lang w:eastAsia="en-US"/>
              </w:rPr>
              <w:t>1</w:t>
            </w:r>
            <w:r w:rsidR="00BC0A03">
              <w:rPr>
                <w:rFonts w:ascii="Times New Roman" w:eastAsiaTheme="minorHAnsi" w:hAnsi="Times New Roman" w:cs="Times New Roman"/>
                <w:sz w:val="22"/>
                <w:lang w:eastAsia="en-US"/>
              </w:rPr>
              <w:t>)</w:t>
            </w:r>
            <w:r w:rsidR="0096014B">
              <w:rPr>
                <w:rFonts w:ascii="Times New Roman" w:eastAsiaTheme="minorHAnsi" w:hAnsi="Times New Roman" w:cs="Times New Roman"/>
                <w:sz w:val="22"/>
                <w:lang w:eastAsia="en-US"/>
              </w:rPr>
              <w:t xml:space="preserve"> </w:t>
            </w:r>
            <w:r w:rsidR="00BC0A03">
              <w:rPr>
                <w:rFonts w:ascii="Times New Roman" w:eastAsiaTheme="minorHAnsi" w:hAnsi="Times New Roman" w:cs="Times New Roman"/>
                <w:sz w:val="22"/>
                <w:lang w:eastAsia="en-US"/>
              </w:rPr>
              <w:t>confirm</w:t>
            </w:r>
            <w:r w:rsidRPr="00D351B2">
              <w:rPr>
                <w:rFonts w:ascii="Times New Roman" w:eastAsiaTheme="minorHAnsi" w:hAnsi="Times New Roman" w:cs="Times New Roman"/>
                <w:sz w:val="22"/>
                <w:lang w:eastAsia="en-US"/>
              </w:rPr>
              <w:t xml:space="preserve"> that the diagnosis of </w:t>
            </w:r>
            <w:proofErr w:type="spellStart"/>
            <w:r w:rsidRPr="00D351B2">
              <w:rPr>
                <w:rFonts w:ascii="Times New Roman" w:eastAsiaTheme="minorHAnsi" w:hAnsi="Times New Roman" w:cs="Times New Roman"/>
                <w:sz w:val="22"/>
                <w:lang w:eastAsia="en-US"/>
              </w:rPr>
              <w:t>fetal</w:t>
            </w:r>
            <w:proofErr w:type="spellEnd"/>
            <w:r w:rsidR="0096014B">
              <w:rPr>
                <w:rFonts w:ascii="Times New Roman" w:eastAsiaTheme="minorHAnsi" w:hAnsi="Times New Roman" w:cs="Times New Roman"/>
                <w:sz w:val="22"/>
                <w:lang w:eastAsia="en-US"/>
              </w:rPr>
              <w:t xml:space="preserve"> brain abnormalities using ante</w:t>
            </w:r>
            <w:r w:rsidRPr="00D351B2">
              <w:rPr>
                <w:rFonts w:ascii="Times New Roman" w:eastAsiaTheme="minorHAnsi" w:hAnsi="Times New Roman" w:cs="Times New Roman"/>
                <w:sz w:val="22"/>
                <w:lang w:eastAsia="en-US"/>
              </w:rPr>
              <w:t xml:space="preserve">natal ultrasonography (USS) is difficult and </w:t>
            </w:r>
            <w:r w:rsidR="009E0CDF">
              <w:rPr>
                <w:rFonts w:ascii="Times New Roman" w:eastAsiaTheme="minorHAnsi" w:hAnsi="Times New Roman" w:cs="Times New Roman"/>
                <w:sz w:val="22"/>
                <w:lang w:eastAsia="en-US"/>
              </w:rPr>
              <w:t>will</w:t>
            </w:r>
            <w:r w:rsidR="00B56B7C">
              <w:rPr>
                <w:rFonts w:ascii="Times New Roman" w:eastAsiaTheme="minorHAnsi" w:hAnsi="Times New Roman" w:cs="Times New Roman"/>
                <w:sz w:val="22"/>
                <w:lang w:eastAsia="en-US"/>
              </w:rPr>
              <w:t xml:space="preserve"> provide the correct diagnosis in </w:t>
            </w:r>
            <w:r w:rsidR="009E0CDF">
              <w:rPr>
                <w:rFonts w:ascii="Times New Roman" w:eastAsiaTheme="minorHAnsi" w:hAnsi="Times New Roman" w:cs="Times New Roman"/>
                <w:sz w:val="22"/>
                <w:lang w:eastAsia="en-US"/>
              </w:rPr>
              <w:t>less than</w:t>
            </w:r>
            <w:r w:rsidR="00B56B7C">
              <w:rPr>
                <w:rFonts w:ascii="Times New Roman" w:eastAsiaTheme="minorHAnsi" w:hAnsi="Times New Roman" w:cs="Times New Roman"/>
                <w:sz w:val="22"/>
                <w:lang w:eastAsia="en-US"/>
              </w:rPr>
              <w:t xml:space="preserve"> 70% of cases</w:t>
            </w:r>
            <w:r w:rsidRPr="00D351B2">
              <w:rPr>
                <w:rFonts w:ascii="Times New Roman" w:eastAsiaTheme="minorHAnsi" w:hAnsi="Times New Roman" w:cs="Times New Roman"/>
                <w:sz w:val="22"/>
                <w:lang w:eastAsia="en-US"/>
              </w:rPr>
              <w:t>. The supplemental technology under study, in utero MR (</w:t>
            </w:r>
            <w:proofErr w:type="spellStart"/>
            <w:r w:rsidRPr="00D351B2">
              <w:rPr>
                <w:rFonts w:ascii="Times New Roman" w:eastAsiaTheme="minorHAnsi" w:hAnsi="Times New Roman" w:cs="Times New Roman"/>
                <w:sz w:val="22"/>
                <w:lang w:eastAsia="en-US"/>
              </w:rPr>
              <w:t>iuMR</w:t>
            </w:r>
            <w:proofErr w:type="spellEnd"/>
            <w:r w:rsidRPr="00D351B2">
              <w:rPr>
                <w:rFonts w:ascii="Times New Roman" w:eastAsiaTheme="minorHAnsi" w:hAnsi="Times New Roman" w:cs="Times New Roman"/>
                <w:sz w:val="22"/>
                <w:lang w:eastAsia="en-US"/>
              </w:rPr>
              <w:t>) imaging</w:t>
            </w:r>
            <w:r w:rsidR="009E0CDF">
              <w:rPr>
                <w:rFonts w:ascii="Times New Roman" w:eastAsiaTheme="minorHAnsi" w:hAnsi="Times New Roman" w:cs="Times New Roman"/>
                <w:sz w:val="22"/>
                <w:lang w:eastAsia="en-US"/>
              </w:rPr>
              <w:t>,</w:t>
            </w:r>
            <w:r w:rsidRPr="00D351B2">
              <w:rPr>
                <w:rFonts w:ascii="Times New Roman" w:eastAsiaTheme="minorHAnsi" w:hAnsi="Times New Roman" w:cs="Times New Roman"/>
                <w:sz w:val="22"/>
                <w:lang w:eastAsia="en-US"/>
              </w:rPr>
              <w:t xml:space="preserve"> </w:t>
            </w:r>
            <w:r w:rsidR="0096014B">
              <w:rPr>
                <w:rFonts w:ascii="Times New Roman" w:eastAsiaTheme="minorHAnsi" w:hAnsi="Times New Roman" w:cs="Times New Roman"/>
                <w:sz w:val="22"/>
                <w:lang w:eastAsia="en-US"/>
              </w:rPr>
              <w:t xml:space="preserve">showed an improvement in </w:t>
            </w:r>
            <w:r w:rsidRPr="00D351B2">
              <w:rPr>
                <w:rFonts w:ascii="Times New Roman" w:eastAsiaTheme="minorHAnsi" w:hAnsi="Times New Roman" w:cs="Times New Roman"/>
                <w:sz w:val="22"/>
                <w:lang w:eastAsia="en-US"/>
              </w:rPr>
              <w:t>diagnostic accuracy</w:t>
            </w:r>
            <w:r w:rsidR="0096014B">
              <w:rPr>
                <w:rFonts w:ascii="Times New Roman" w:eastAsiaTheme="minorHAnsi" w:hAnsi="Times New Roman" w:cs="Times New Roman"/>
                <w:sz w:val="22"/>
                <w:lang w:eastAsia="en-US"/>
              </w:rPr>
              <w:t xml:space="preserve"> of</w:t>
            </w:r>
            <w:r w:rsidRPr="00D351B2">
              <w:rPr>
                <w:rFonts w:ascii="Times New Roman" w:eastAsiaTheme="minorHAnsi" w:hAnsi="Times New Roman" w:cs="Times New Roman"/>
                <w:sz w:val="22"/>
                <w:lang w:eastAsia="en-US"/>
              </w:rPr>
              <w:t xml:space="preserve"> 23%. </w:t>
            </w:r>
            <w:r w:rsidR="009E0CDF">
              <w:rPr>
                <w:rFonts w:ascii="Times New Roman" w:eastAsiaTheme="minorHAnsi" w:hAnsi="Times New Roman" w:cs="Times New Roman"/>
                <w:sz w:val="22"/>
                <w:lang w:eastAsia="en-US"/>
              </w:rPr>
              <w:t xml:space="preserve">We have also developed appropriate methods to study diagnostic confidence in such cases (2) and detailed </w:t>
            </w:r>
            <w:proofErr w:type="spellStart"/>
            <w:r w:rsidR="009E0CDF">
              <w:rPr>
                <w:rFonts w:ascii="Times New Roman" w:eastAsiaTheme="minorHAnsi" w:hAnsi="Times New Roman" w:cs="Times New Roman"/>
                <w:sz w:val="22"/>
                <w:lang w:eastAsia="en-US"/>
              </w:rPr>
              <w:t>quantatitive</w:t>
            </w:r>
            <w:proofErr w:type="spellEnd"/>
            <w:r w:rsidR="009E0CDF">
              <w:rPr>
                <w:rFonts w:ascii="Times New Roman" w:eastAsiaTheme="minorHAnsi" w:hAnsi="Times New Roman" w:cs="Times New Roman"/>
                <w:sz w:val="22"/>
                <w:lang w:eastAsia="en-US"/>
              </w:rPr>
              <w:t xml:space="preserve"> and qualitative assessments of pregnant women’s and healthcare professionals opinions of introducing </w:t>
            </w:r>
            <w:proofErr w:type="spellStart"/>
            <w:r w:rsidR="009E0CDF">
              <w:rPr>
                <w:rFonts w:ascii="Times New Roman" w:eastAsiaTheme="minorHAnsi" w:hAnsi="Times New Roman" w:cs="Times New Roman"/>
                <w:sz w:val="22"/>
                <w:lang w:eastAsia="en-US"/>
              </w:rPr>
              <w:t>iuMR</w:t>
            </w:r>
            <w:proofErr w:type="spellEnd"/>
            <w:r w:rsidR="009E0CDF">
              <w:rPr>
                <w:rFonts w:ascii="Times New Roman" w:eastAsiaTheme="minorHAnsi" w:hAnsi="Times New Roman" w:cs="Times New Roman"/>
                <w:sz w:val="22"/>
                <w:lang w:eastAsia="en-US"/>
              </w:rPr>
              <w:t xml:space="preserve"> imaging into the clinical environment (1</w:t>
            </w:r>
            <w:proofErr w:type="gramStart"/>
            <w:r w:rsidR="009E0CDF">
              <w:rPr>
                <w:rFonts w:ascii="Times New Roman" w:eastAsiaTheme="minorHAnsi" w:hAnsi="Times New Roman" w:cs="Times New Roman"/>
                <w:sz w:val="22"/>
                <w:lang w:eastAsia="en-US"/>
              </w:rPr>
              <w:t>,3</w:t>
            </w:r>
            <w:proofErr w:type="gramEnd"/>
            <w:r w:rsidR="009E0CDF">
              <w:rPr>
                <w:rFonts w:ascii="Times New Roman" w:eastAsiaTheme="minorHAnsi" w:hAnsi="Times New Roman" w:cs="Times New Roman"/>
                <w:sz w:val="22"/>
                <w:lang w:eastAsia="en-US"/>
              </w:rPr>
              <w:t xml:space="preserve">). </w:t>
            </w:r>
            <w:r w:rsidR="00BC0A03" w:rsidRPr="00D351B2">
              <w:rPr>
                <w:rFonts w:ascii="Times New Roman" w:eastAsiaTheme="minorHAnsi" w:hAnsi="Times New Roman" w:cs="Times New Roman"/>
                <w:sz w:val="22"/>
                <w:lang w:eastAsia="en-US"/>
              </w:rPr>
              <w:t xml:space="preserve">Ongoing analysis of the MERIDIAN data </w:t>
            </w:r>
            <w:r w:rsidR="00BC0A03">
              <w:rPr>
                <w:rFonts w:ascii="Times New Roman" w:eastAsiaTheme="minorHAnsi" w:hAnsi="Times New Roman" w:cs="Times New Roman"/>
                <w:sz w:val="22"/>
                <w:lang w:eastAsia="en-US"/>
              </w:rPr>
              <w:t>has looked</w:t>
            </w:r>
            <w:r w:rsidR="00BC0A03" w:rsidRPr="00D351B2">
              <w:rPr>
                <w:rFonts w:ascii="Times New Roman" w:eastAsiaTheme="minorHAnsi" w:hAnsi="Times New Roman" w:cs="Times New Roman"/>
                <w:sz w:val="22"/>
                <w:lang w:eastAsia="en-US"/>
              </w:rPr>
              <w:t xml:space="preserve"> at the three commonest anatomical subgroups of </w:t>
            </w:r>
            <w:proofErr w:type="spellStart"/>
            <w:r w:rsidR="00BC0A03" w:rsidRPr="00D351B2">
              <w:rPr>
                <w:rFonts w:ascii="Times New Roman" w:eastAsiaTheme="minorHAnsi" w:hAnsi="Times New Roman" w:cs="Times New Roman"/>
                <w:sz w:val="22"/>
                <w:lang w:eastAsia="en-US"/>
              </w:rPr>
              <w:t>fetal</w:t>
            </w:r>
            <w:proofErr w:type="spellEnd"/>
            <w:r w:rsidR="00BC0A03" w:rsidRPr="00D351B2">
              <w:rPr>
                <w:rFonts w:ascii="Times New Roman" w:eastAsiaTheme="minorHAnsi" w:hAnsi="Times New Roman" w:cs="Times New Roman"/>
                <w:sz w:val="22"/>
                <w:lang w:eastAsia="en-US"/>
              </w:rPr>
              <w:t xml:space="preserve"> brain abnormalities (</w:t>
            </w:r>
            <w:proofErr w:type="spellStart"/>
            <w:r w:rsidR="00BC0A03" w:rsidRPr="00D351B2">
              <w:rPr>
                <w:rFonts w:ascii="Times New Roman" w:eastAsiaTheme="minorHAnsi" w:hAnsi="Times New Roman" w:cs="Times New Roman"/>
                <w:sz w:val="22"/>
                <w:lang w:eastAsia="en-US"/>
              </w:rPr>
              <w:t>ventriculomegaly</w:t>
            </w:r>
            <w:proofErr w:type="spellEnd"/>
            <w:r w:rsidR="00BC0A03" w:rsidRPr="00D351B2">
              <w:rPr>
                <w:rFonts w:ascii="Times New Roman" w:eastAsiaTheme="minorHAnsi" w:hAnsi="Times New Roman" w:cs="Times New Roman"/>
                <w:sz w:val="22"/>
                <w:lang w:eastAsia="en-US"/>
              </w:rPr>
              <w:t xml:space="preserve">, agenesis of the corpus callosum and posterior fossa abnormalities) </w:t>
            </w:r>
            <w:r w:rsidR="007301D9">
              <w:rPr>
                <w:rFonts w:ascii="Times New Roman" w:eastAsiaTheme="minorHAnsi" w:hAnsi="Times New Roman" w:cs="Times New Roman"/>
                <w:sz w:val="22"/>
                <w:lang w:eastAsia="en-US"/>
              </w:rPr>
              <w:t>and</w:t>
            </w:r>
            <w:r w:rsidR="00D2202E">
              <w:rPr>
                <w:rFonts w:ascii="Times New Roman" w:eastAsiaTheme="minorHAnsi" w:hAnsi="Times New Roman" w:cs="Times New Roman"/>
                <w:sz w:val="22"/>
                <w:lang w:eastAsia="en-US"/>
              </w:rPr>
              <w:t xml:space="preserve"> the emerging data</w:t>
            </w:r>
            <w:r w:rsidR="007301D9">
              <w:rPr>
                <w:rFonts w:ascii="Times New Roman" w:eastAsiaTheme="minorHAnsi" w:hAnsi="Times New Roman" w:cs="Times New Roman"/>
                <w:sz w:val="22"/>
                <w:lang w:eastAsia="en-US"/>
              </w:rPr>
              <w:t xml:space="preserve"> </w:t>
            </w:r>
            <w:r w:rsidR="00BC0A03" w:rsidRPr="00D351B2">
              <w:rPr>
                <w:rFonts w:ascii="Times New Roman" w:eastAsiaTheme="minorHAnsi" w:hAnsi="Times New Roman" w:cs="Times New Roman"/>
                <w:sz w:val="22"/>
                <w:lang w:eastAsia="en-US"/>
              </w:rPr>
              <w:t xml:space="preserve">shows that diagnostic errors </w:t>
            </w:r>
            <w:r w:rsidR="00D2202E">
              <w:rPr>
                <w:rFonts w:ascii="Times New Roman" w:eastAsiaTheme="minorHAnsi" w:hAnsi="Times New Roman" w:cs="Times New Roman"/>
                <w:sz w:val="22"/>
                <w:lang w:eastAsia="en-US"/>
              </w:rPr>
              <w:t xml:space="preserve">on USS </w:t>
            </w:r>
            <w:r w:rsidR="00BC0A03" w:rsidRPr="00D351B2">
              <w:rPr>
                <w:rFonts w:ascii="Times New Roman" w:eastAsiaTheme="minorHAnsi" w:hAnsi="Times New Roman" w:cs="Times New Roman"/>
                <w:sz w:val="22"/>
                <w:lang w:eastAsia="en-US"/>
              </w:rPr>
              <w:t>occur in both directions with high rates of false positive and false negative findings</w:t>
            </w:r>
            <w:r w:rsidR="009E0CDF">
              <w:rPr>
                <w:rFonts w:ascii="Times New Roman" w:eastAsiaTheme="minorHAnsi" w:hAnsi="Times New Roman" w:cs="Times New Roman"/>
                <w:sz w:val="22"/>
                <w:lang w:eastAsia="en-US"/>
              </w:rPr>
              <w:t xml:space="preserve"> (4-6)</w:t>
            </w:r>
            <w:r w:rsidR="00BC0A03" w:rsidRPr="00D351B2">
              <w:rPr>
                <w:rFonts w:ascii="Times New Roman" w:eastAsiaTheme="minorHAnsi" w:hAnsi="Times New Roman" w:cs="Times New Roman"/>
                <w:sz w:val="22"/>
                <w:lang w:eastAsia="en-US"/>
              </w:rPr>
              <w:t>. By way of example, in cases of isolated agenesis/</w:t>
            </w:r>
            <w:proofErr w:type="spellStart"/>
            <w:r w:rsidR="00BC0A03" w:rsidRPr="00D351B2">
              <w:rPr>
                <w:rFonts w:ascii="Times New Roman" w:eastAsiaTheme="minorHAnsi" w:hAnsi="Times New Roman" w:cs="Times New Roman"/>
                <w:sz w:val="22"/>
                <w:lang w:eastAsia="en-US"/>
              </w:rPr>
              <w:t>hypo</w:t>
            </w:r>
            <w:r w:rsidR="00D2202E">
              <w:rPr>
                <w:rFonts w:ascii="Times New Roman" w:eastAsiaTheme="minorHAnsi" w:hAnsi="Times New Roman" w:cs="Times New Roman"/>
                <w:sz w:val="22"/>
                <w:lang w:eastAsia="en-US"/>
              </w:rPr>
              <w:t>genesis</w:t>
            </w:r>
            <w:proofErr w:type="spellEnd"/>
            <w:r w:rsidR="00D2202E">
              <w:rPr>
                <w:rFonts w:ascii="Times New Roman" w:eastAsiaTheme="minorHAnsi" w:hAnsi="Times New Roman" w:cs="Times New Roman"/>
                <w:sz w:val="22"/>
                <w:lang w:eastAsia="en-US"/>
              </w:rPr>
              <w:t xml:space="preserve"> of the corpus callosum diagno</w:t>
            </w:r>
            <w:r w:rsidR="00BC0A03" w:rsidRPr="00D351B2">
              <w:rPr>
                <w:rFonts w:ascii="Times New Roman" w:eastAsiaTheme="minorHAnsi" w:hAnsi="Times New Roman" w:cs="Times New Roman"/>
                <w:sz w:val="22"/>
                <w:lang w:eastAsia="en-US"/>
              </w:rPr>
              <w:t xml:space="preserve">sed on USS the corpus callosum was normal in 58% of cases but other brain abnormalities, not recognised on USS, were found in 14%. </w:t>
            </w:r>
            <w:r w:rsidR="009E0CDF" w:rsidRPr="00D351B2">
              <w:rPr>
                <w:rFonts w:ascii="Times New Roman" w:eastAsiaTheme="minorHAnsi" w:hAnsi="Times New Roman" w:cs="Times New Roman"/>
                <w:sz w:val="22"/>
                <w:lang w:eastAsia="en-US"/>
              </w:rPr>
              <w:t xml:space="preserve">We concluded that </w:t>
            </w:r>
            <w:proofErr w:type="spellStart"/>
            <w:r w:rsidR="009E0CDF" w:rsidRPr="00D351B2">
              <w:rPr>
                <w:rFonts w:ascii="Times New Roman" w:eastAsiaTheme="minorHAnsi" w:hAnsi="Times New Roman" w:cs="Times New Roman"/>
                <w:sz w:val="22"/>
                <w:lang w:eastAsia="en-US"/>
              </w:rPr>
              <w:t>iuMR</w:t>
            </w:r>
            <w:proofErr w:type="spellEnd"/>
            <w:r w:rsidR="009E0CDF" w:rsidRPr="00D351B2">
              <w:rPr>
                <w:rFonts w:ascii="Times New Roman" w:eastAsiaTheme="minorHAnsi" w:hAnsi="Times New Roman" w:cs="Times New Roman"/>
                <w:sz w:val="22"/>
                <w:lang w:eastAsia="en-US"/>
              </w:rPr>
              <w:t xml:space="preserve"> should be offered to all women whose </w:t>
            </w:r>
            <w:proofErr w:type="spellStart"/>
            <w:r w:rsidR="009E0CDF" w:rsidRPr="00D351B2">
              <w:rPr>
                <w:rFonts w:ascii="Times New Roman" w:eastAsiaTheme="minorHAnsi" w:hAnsi="Times New Roman" w:cs="Times New Roman"/>
                <w:sz w:val="22"/>
                <w:lang w:eastAsia="en-US"/>
              </w:rPr>
              <w:t>fetus</w:t>
            </w:r>
            <w:proofErr w:type="spellEnd"/>
            <w:r w:rsidR="009E0CDF" w:rsidRPr="00D351B2">
              <w:rPr>
                <w:rFonts w:ascii="Times New Roman" w:eastAsiaTheme="minorHAnsi" w:hAnsi="Times New Roman" w:cs="Times New Roman"/>
                <w:sz w:val="22"/>
                <w:lang w:eastAsia="en-US"/>
              </w:rPr>
              <w:t xml:space="preserve"> has a brain abnormality suspected on USS.</w:t>
            </w:r>
          </w:p>
          <w:p w14:paraId="027A9479" w14:textId="6E50A6E7" w:rsidR="00D351B2" w:rsidRPr="00D351B2" w:rsidRDefault="0096014B" w:rsidP="00D351B2">
            <w:pPr>
              <w:spacing w:after="200" w:line="276" w:lineRule="auto"/>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An important limitation of MERIDIAN</w:t>
            </w:r>
            <w:r w:rsidR="008867D9">
              <w:rPr>
                <w:rFonts w:ascii="Times New Roman" w:eastAsiaTheme="minorHAnsi" w:hAnsi="Times New Roman" w:cs="Times New Roman"/>
                <w:sz w:val="22"/>
                <w:lang w:eastAsia="en-US"/>
              </w:rPr>
              <w:t xml:space="preserve"> </w:t>
            </w:r>
            <w:r w:rsidR="0077131B">
              <w:rPr>
                <w:rFonts w:ascii="Times New Roman" w:eastAsiaTheme="minorHAnsi" w:hAnsi="Times New Roman" w:cs="Times New Roman"/>
                <w:sz w:val="22"/>
                <w:lang w:eastAsia="en-US"/>
              </w:rPr>
              <w:t xml:space="preserve">is that recruitment was restricted to cases where the USS reported a </w:t>
            </w:r>
            <w:r w:rsidR="008867D9">
              <w:rPr>
                <w:rFonts w:ascii="Times New Roman" w:eastAsiaTheme="minorHAnsi" w:hAnsi="Times New Roman" w:cs="Times New Roman"/>
                <w:sz w:val="22"/>
                <w:lang w:eastAsia="en-US"/>
              </w:rPr>
              <w:t>brain abnormality</w:t>
            </w:r>
            <w:r w:rsidR="0077131B">
              <w:rPr>
                <w:rFonts w:ascii="Times New Roman" w:eastAsiaTheme="minorHAnsi" w:hAnsi="Times New Roman" w:cs="Times New Roman"/>
                <w:sz w:val="22"/>
                <w:lang w:eastAsia="en-US"/>
              </w:rPr>
              <w:t xml:space="preserve">; </w:t>
            </w:r>
            <w:commentRangeStart w:id="24"/>
            <w:r w:rsidR="0077131B">
              <w:rPr>
                <w:rFonts w:ascii="Times New Roman" w:eastAsiaTheme="minorHAnsi" w:hAnsi="Times New Roman" w:cs="Times New Roman"/>
                <w:sz w:val="22"/>
                <w:lang w:eastAsia="en-US"/>
              </w:rPr>
              <w:t xml:space="preserve">we do not know how many </w:t>
            </w:r>
            <w:proofErr w:type="spellStart"/>
            <w:r w:rsidR="0077131B">
              <w:rPr>
                <w:rFonts w:ascii="Times New Roman" w:eastAsiaTheme="minorHAnsi" w:hAnsi="Times New Roman" w:cs="Times New Roman"/>
                <w:sz w:val="22"/>
                <w:lang w:eastAsia="en-US"/>
              </w:rPr>
              <w:t>fetal</w:t>
            </w:r>
            <w:proofErr w:type="spellEnd"/>
            <w:r w:rsidR="0077131B">
              <w:rPr>
                <w:rFonts w:ascii="Times New Roman" w:eastAsiaTheme="minorHAnsi" w:hAnsi="Times New Roman" w:cs="Times New Roman"/>
                <w:sz w:val="22"/>
                <w:lang w:eastAsia="en-US"/>
              </w:rPr>
              <w:t xml:space="preserve"> brain abnormalities are missed </w:t>
            </w:r>
            <w:r w:rsidR="00132185">
              <w:rPr>
                <w:rFonts w:ascii="Times New Roman" w:eastAsiaTheme="minorHAnsi" w:hAnsi="Times New Roman" w:cs="Times New Roman"/>
                <w:sz w:val="22"/>
                <w:lang w:eastAsia="en-US"/>
              </w:rPr>
              <w:t xml:space="preserve">by </w:t>
            </w:r>
            <w:r w:rsidR="0077131B">
              <w:rPr>
                <w:rFonts w:ascii="Times New Roman" w:eastAsiaTheme="minorHAnsi" w:hAnsi="Times New Roman" w:cs="Times New Roman"/>
                <w:sz w:val="22"/>
                <w:lang w:eastAsia="en-US"/>
              </w:rPr>
              <w:t>USS</w:t>
            </w:r>
            <w:commentRangeEnd w:id="24"/>
            <w:r w:rsidR="00733EFA">
              <w:rPr>
                <w:rStyle w:val="CommentReference"/>
              </w:rPr>
              <w:commentReference w:id="24"/>
            </w:r>
            <w:r w:rsidR="008867D9">
              <w:rPr>
                <w:rFonts w:ascii="Times New Roman" w:eastAsiaTheme="minorHAnsi" w:hAnsi="Times New Roman" w:cs="Times New Roman"/>
                <w:sz w:val="22"/>
                <w:lang w:eastAsia="en-US"/>
              </w:rPr>
              <w:t xml:space="preserve">. </w:t>
            </w:r>
            <w:commentRangeStart w:id="25"/>
            <w:r w:rsidR="00A31FB2">
              <w:rPr>
                <w:rFonts w:ascii="Times New Roman" w:eastAsiaTheme="minorHAnsi" w:hAnsi="Times New Roman" w:cs="Times New Roman"/>
                <w:sz w:val="22"/>
                <w:lang w:eastAsia="en-US"/>
              </w:rPr>
              <w:t xml:space="preserve">If </w:t>
            </w:r>
            <w:proofErr w:type="spellStart"/>
            <w:r w:rsidR="00A31FB2">
              <w:rPr>
                <w:rFonts w:ascii="Times New Roman" w:eastAsiaTheme="minorHAnsi" w:hAnsi="Times New Roman" w:cs="Times New Roman"/>
                <w:sz w:val="22"/>
                <w:lang w:eastAsia="en-US"/>
              </w:rPr>
              <w:t>iuMR</w:t>
            </w:r>
            <w:proofErr w:type="spellEnd"/>
            <w:r w:rsidR="00A31FB2">
              <w:rPr>
                <w:rFonts w:ascii="Times New Roman" w:eastAsiaTheme="minorHAnsi" w:hAnsi="Times New Roman" w:cs="Times New Roman"/>
                <w:sz w:val="22"/>
                <w:lang w:eastAsia="en-US"/>
              </w:rPr>
              <w:t xml:space="preserve"> is to demonstrate an improvement, it is most likely to do so in higher risk pregnancies</w:t>
            </w:r>
            <w:commentRangeEnd w:id="25"/>
            <w:r w:rsidR="00733EFA">
              <w:rPr>
                <w:rStyle w:val="CommentReference"/>
              </w:rPr>
              <w:commentReference w:id="25"/>
            </w:r>
            <w:r w:rsidR="00A31FB2">
              <w:rPr>
                <w:rFonts w:ascii="Times New Roman" w:eastAsiaTheme="minorHAnsi" w:hAnsi="Times New Roman" w:cs="Times New Roman"/>
                <w:sz w:val="22"/>
                <w:lang w:eastAsia="en-US"/>
              </w:rPr>
              <w:t xml:space="preserve">. </w:t>
            </w:r>
            <w:r w:rsidR="002354B9">
              <w:rPr>
                <w:rFonts w:ascii="Times New Roman" w:eastAsiaTheme="minorHAnsi" w:hAnsi="Times New Roman" w:cs="Times New Roman"/>
                <w:sz w:val="22"/>
                <w:lang w:eastAsia="en-US"/>
              </w:rPr>
              <w:t xml:space="preserve"> I</w:t>
            </w:r>
            <w:r w:rsidR="00D351B2" w:rsidRPr="00D351B2">
              <w:rPr>
                <w:rFonts w:ascii="Times New Roman" w:eastAsiaTheme="minorHAnsi" w:hAnsi="Times New Roman" w:cs="Times New Roman"/>
                <w:sz w:val="22"/>
                <w:lang w:eastAsia="en-US"/>
              </w:rPr>
              <w:t xml:space="preserve">n this </w:t>
            </w:r>
            <w:r w:rsidR="002354B9">
              <w:rPr>
                <w:rFonts w:ascii="Times New Roman" w:eastAsiaTheme="minorHAnsi" w:hAnsi="Times New Roman" w:cs="Times New Roman"/>
                <w:sz w:val="22"/>
                <w:lang w:eastAsia="en-US"/>
              </w:rPr>
              <w:t>expression of interest</w:t>
            </w:r>
            <w:r w:rsidR="00BC0A03">
              <w:rPr>
                <w:rFonts w:ascii="Times New Roman" w:eastAsiaTheme="minorHAnsi" w:hAnsi="Times New Roman" w:cs="Times New Roman"/>
                <w:sz w:val="22"/>
                <w:lang w:eastAsia="en-US"/>
              </w:rPr>
              <w:t xml:space="preserve"> we outline </w:t>
            </w:r>
            <w:r w:rsidR="002354B9">
              <w:rPr>
                <w:rFonts w:ascii="Times New Roman" w:eastAsiaTheme="minorHAnsi" w:hAnsi="Times New Roman" w:cs="Times New Roman"/>
                <w:sz w:val="22"/>
                <w:lang w:eastAsia="en-US"/>
              </w:rPr>
              <w:t xml:space="preserve">a programme of </w:t>
            </w:r>
            <w:r w:rsidR="00BC0A03">
              <w:rPr>
                <w:rFonts w:ascii="Times New Roman" w:eastAsiaTheme="minorHAnsi" w:hAnsi="Times New Roman" w:cs="Times New Roman"/>
                <w:sz w:val="22"/>
                <w:lang w:eastAsia="en-US"/>
              </w:rPr>
              <w:t>research to evaluate the role of</w:t>
            </w:r>
            <w:r w:rsidR="00D351B2" w:rsidRPr="00D351B2">
              <w:rPr>
                <w:rFonts w:ascii="Times New Roman" w:eastAsiaTheme="minorHAnsi" w:hAnsi="Times New Roman" w:cs="Times New Roman"/>
                <w:sz w:val="22"/>
                <w:lang w:eastAsia="en-US"/>
              </w:rPr>
              <w:t xml:space="preserve"> </w:t>
            </w:r>
            <w:proofErr w:type="spellStart"/>
            <w:r w:rsidR="00D351B2" w:rsidRPr="00D351B2">
              <w:rPr>
                <w:rFonts w:ascii="Times New Roman" w:eastAsiaTheme="minorHAnsi" w:hAnsi="Times New Roman" w:cs="Times New Roman"/>
                <w:sz w:val="22"/>
                <w:lang w:eastAsia="en-US"/>
              </w:rPr>
              <w:t>iuMR</w:t>
            </w:r>
            <w:proofErr w:type="spellEnd"/>
            <w:r w:rsidR="00D351B2" w:rsidRPr="00D351B2">
              <w:rPr>
                <w:rFonts w:ascii="Times New Roman" w:eastAsiaTheme="minorHAnsi" w:hAnsi="Times New Roman" w:cs="Times New Roman"/>
                <w:sz w:val="22"/>
                <w:lang w:eastAsia="en-US"/>
              </w:rPr>
              <w:t xml:space="preserve"> </w:t>
            </w:r>
            <w:r w:rsidR="00BC0A03">
              <w:rPr>
                <w:rFonts w:ascii="Times New Roman" w:eastAsiaTheme="minorHAnsi" w:hAnsi="Times New Roman" w:cs="Times New Roman"/>
                <w:sz w:val="22"/>
                <w:lang w:eastAsia="en-US"/>
              </w:rPr>
              <w:t xml:space="preserve">imaging </w:t>
            </w:r>
            <w:r w:rsidR="00D351B2" w:rsidRPr="00D351B2">
              <w:rPr>
                <w:rFonts w:ascii="Times New Roman" w:eastAsiaTheme="minorHAnsi" w:hAnsi="Times New Roman" w:cs="Times New Roman"/>
                <w:sz w:val="22"/>
                <w:lang w:eastAsia="en-US"/>
              </w:rPr>
              <w:t>in</w:t>
            </w:r>
            <w:r w:rsidR="00BC0A03">
              <w:rPr>
                <w:rFonts w:ascii="Times New Roman" w:eastAsiaTheme="minorHAnsi" w:hAnsi="Times New Roman" w:cs="Times New Roman"/>
                <w:sz w:val="22"/>
                <w:lang w:eastAsia="en-US"/>
              </w:rPr>
              <w:t xml:space="preserve"> pregnant</w:t>
            </w:r>
            <w:r w:rsidR="00D351B2" w:rsidRPr="00D351B2">
              <w:rPr>
                <w:rFonts w:ascii="Times New Roman" w:eastAsiaTheme="minorHAnsi" w:hAnsi="Times New Roman" w:cs="Times New Roman"/>
                <w:sz w:val="22"/>
                <w:lang w:eastAsia="en-US"/>
              </w:rPr>
              <w:t xml:space="preserve"> women </w:t>
            </w:r>
            <w:r w:rsidR="00BC0A03">
              <w:rPr>
                <w:rFonts w:ascii="Times New Roman" w:eastAsiaTheme="minorHAnsi" w:hAnsi="Times New Roman" w:cs="Times New Roman"/>
                <w:sz w:val="22"/>
                <w:lang w:eastAsia="en-US"/>
              </w:rPr>
              <w:t>judged to have an</w:t>
            </w:r>
            <w:r w:rsidR="00D351B2" w:rsidRPr="00D351B2">
              <w:rPr>
                <w:rFonts w:ascii="Times New Roman" w:eastAsiaTheme="minorHAnsi" w:hAnsi="Times New Roman" w:cs="Times New Roman"/>
                <w:sz w:val="22"/>
                <w:lang w:eastAsia="en-US"/>
              </w:rPr>
              <w:t xml:space="preserve"> increased risk of having a baby</w:t>
            </w:r>
            <w:r w:rsidR="00BC0A03">
              <w:rPr>
                <w:rFonts w:ascii="Times New Roman" w:eastAsiaTheme="minorHAnsi" w:hAnsi="Times New Roman" w:cs="Times New Roman"/>
                <w:sz w:val="22"/>
                <w:lang w:eastAsia="en-US"/>
              </w:rPr>
              <w:t xml:space="preserve"> with a brain abnormality. </w:t>
            </w:r>
            <w:commentRangeStart w:id="26"/>
            <w:r w:rsidR="00D2202E">
              <w:rPr>
                <w:rFonts w:ascii="Times New Roman" w:eastAsiaTheme="minorHAnsi" w:hAnsi="Times New Roman" w:cs="Times New Roman"/>
                <w:sz w:val="22"/>
                <w:lang w:eastAsia="en-US"/>
              </w:rPr>
              <w:t xml:space="preserve">This </w:t>
            </w:r>
            <w:r w:rsidR="00D351B2" w:rsidRPr="00D351B2">
              <w:rPr>
                <w:rFonts w:ascii="Times New Roman" w:eastAsiaTheme="minorHAnsi" w:hAnsi="Times New Roman" w:cs="Times New Roman"/>
                <w:sz w:val="22"/>
                <w:lang w:eastAsia="en-US"/>
              </w:rPr>
              <w:t xml:space="preserve">can come from </w:t>
            </w:r>
            <w:r w:rsidR="00D2202E">
              <w:rPr>
                <w:rFonts w:ascii="Times New Roman" w:eastAsiaTheme="minorHAnsi" w:hAnsi="Times New Roman" w:cs="Times New Roman"/>
                <w:sz w:val="22"/>
                <w:lang w:eastAsia="en-US"/>
              </w:rPr>
              <w:t>a number of</w:t>
            </w:r>
            <w:r w:rsidR="00D351B2" w:rsidRPr="00D351B2">
              <w:rPr>
                <w:rFonts w:ascii="Times New Roman" w:eastAsiaTheme="minorHAnsi" w:hAnsi="Times New Roman" w:cs="Times New Roman"/>
                <w:sz w:val="22"/>
                <w:lang w:eastAsia="en-US"/>
              </w:rPr>
              <w:t xml:space="preserve"> sources </w:t>
            </w:r>
            <w:r w:rsidR="002354B9">
              <w:rPr>
                <w:rFonts w:ascii="Times New Roman" w:eastAsiaTheme="minorHAnsi" w:hAnsi="Times New Roman" w:cs="Times New Roman"/>
                <w:sz w:val="22"/>
                <w:lang w:eastAsia="en-US"/>
              </w:rPr>
              <w:t>and</w:t>
            </w:r>
            <w:r w:rsidR="00D351B2" w:rsidRPr="00D351B2">
              <w:rPr>
                <w:rFonts w:ascii="Times New Roman" w:eastAsiaTheme="minorHAnsi" w:hAnsi="Times New Roman" w:cs="Times New Roman"/>
                <w:sz w:val="22"/>
                <w:lang w:eastAsia="en-US"/>
              </w:rPr>
              <w:t xml:space="preserve"> we will study </w:t>
            </w:r>
            <w:r w:rsidR="002354B9">
              <w:rPr>
                <w:rFonts w:ascii="Times New Roman" w:eastAsiaTheme="minorHAnsi" w:hAnsi="Times New Roman" w:cs="Times New Roman"/>
                <w:sz w:val="22"/>
                <w:lang w:eastAsia="en-US"/>
              </w:rPr>
              <w:t>three groups of</w:t>
            </w:r>
            <w:r w:rsidR="00D351B2" w:rsidRPr="00D351B2">
              <w:rPr>
                <w:rFonts w:ascii="Times New Roman" w:eastAsiaTheme="minorHAnsi" w:hAnsi="Times New Roman" w:cs="Times New Roman"/>
                <w:sz w:val="22"/>
                <w:lang w:eastAsia="en-US"/>
              </w:rPr>
              <w:t xml:space="preserve"> </w:t>
            </w:r>
            <w:proofErr w:type="spellStart"/>
            <w:r w:rsidR="00D2202E">
              <w:rPr>
                <w:rFonts w:ascii="Times New Roman" w:eastAsiaTheme="minorHAnsi" w:hAnsi="Times New Roman" w:cs="Times New Roman"/>
                <w:sz w:val="22"/>
                <w:lang w:eastAsia="en-US"/>
              </w:rPr>
              <w:t>fetuses</w:t>
            </w:r>
            <w:proofErr w:type="spellEnd"/>
            <w:r w:rsidR="00D2202E">
              <w:rPr>
                <w:rFonts w:ascii="Times New Roman" w:eastAsiaTheme="minorHAnsi" w:hAnsi="Times New Roman" w:cs="Times New Roman"/>
                <w:sz w:val="22"/>
                <w:lang w:eastAsia="en-US"/>
              </w:rPr>
              <w:t xml:space="preserve"> </w:t>
            </w:r>
            <w:r w:rsidR="00D351B2" w:rsidRPr="00D351B2">
              <w:rPr>
                <w:rFonts w:ascii="Times New Roman" w:eastAsiaTheme="minorHAnsi" w:hAnsi="Times New Roman" w:cs="Times New Roman"/>
                <w:sz w:val="22"/>
                <w:lang w:eastAsia="en-US"/>
              </w:rPr>
              <w:t>at</w:t>
            </w:r>
            <w:r w:rsidR="00BC0A03">
              <w:rPr>
                <w:rFonts w:ascii="Times New Roman" w:eastAsiaTheme="minorHAnsi" w:hAnsi="Times New Roman" w:cs="Times New Roman"/>
                <w:sz w:val="22"/>
                <w:lang w:eastAsia="en-US"/>
              </w:rPr>
              <w:t xml:space="preserve"> increased risk</w:t>
            </w:r>
            <w:r w:rsidR="00D351B2" w:rsidRPr="00D351B2">
              <w:rPr>
                <w:rFonts w:ascii="Times New Roman" w:eastAsiaTheme="minorHAnsi" w:hAnsi="Times New Roman" w:cs="Times New Roman"/>
                <w:sz w:val="22"/>
                <w:lang w:eastAsia="en-US"/>
              </w:rPr>
              <w:t>:</w:t>
            </w:r>
            <w:commentRangeEnd w:id="26"/>
            <w:r w:rsidR="00733EFA">
              <w:rPr>
                <w:rStyle w:val="CommentReference"/>
              </w:rPr>
              <w:commentReference w:id="26"/>
            </w:r>
          </w:p>
          <w:p w14:paraId="339E9098" w14:textId="77777777" w:rsidR="004E46D1" w:rsidRDefault="004E46D1" w:rsidP="004E46D1">
            <w:pPr>
              <w:spacing w:after="200" w:line="276" w:lineRule="auto"/>
              <w:ind w:left="720"/>
              <w:contextualSpacing/>
              <w:rPr>
                <w:rFonts w:ascii="Times New Roman" w:eastAsiaTheme="minorHAnsi" w:hAnsi="Times New Roman" w:cs="Times New Roman"/>
                <w:sz w:val="22"/>
                <w:lang w:eastAsia="en-US"/>
              </w:rPr>
            </w:pPr>
            <w:r w:rsidRPr="004E46D1">
              <w:rPr>
                <w:rFonts w:ascii="Times New Roman" w:eastAsiaTheme="minorHAnsi" w:hAnsi="Times New Roman" w:cs="Times New Roman"/>
                <w:sz w:val="22"/>
                <w:u w:val="single"/>
                <w:lang w:eastAsia="en-US"/>
              </w:rPr>
              <w:t>Work stream 1.</w:t>
            </w:r>
            <w:r>
              <w:rPr>
                <w:rFonts w:ascii="Times New Roman" w:eastAsiaTheme="minorHAnsi" w:hAnsi="Times New Roman" w:cs="Times New Roman"/>
                <w:sz w:val="22"/>
                <w:lang w:eastAsia="en-US"/>
              </w:rPr>
              <w:t xml:space="preserve">  </w:t>
            </w:r>
            <w:r w:rsidR="007301D9">
              <w:rPr>
                <w:rFonts w:ascii="Times New Roman" w:eastAsiaTheme="minorHAnsi" w:hAnsi="Times New Roman" w:cs="Times New Roman"/>
                <w:sz w:val="22"/>
                <w:lang w:eastAsia="en-US"/>
              </w:rPr>
              <w:t xml:space="preserve">A </w:t>
            </w:r>
            <w:proofErr w:type="spellStart"/>
            <w:r w:rsidR="00D351B2" w:rsidRPr="00D351B2">
              <w:rPr>
                <w:rFonts w:ascii="Times New Roman" w:eastAsiaTheme="minorHAnsi" w:hAnsi="Times New Roman" w:cs="Times New Roman"/>
                <w:sz w:val="22"/>
                <w:lang w:eastAsia="en-US"/>
              </w:rPr>
              <w:t>fetus</w:t>
            </w:r>
            <w:proofErr w:type="spellEnd"/>
            <w:r w:rsidR="00D351B2" w:rsidRPr="00D351B2">
              <w:rPr>
                <w:rFonts w:ascii="Times New Roman" w:eastAsiaTheme="minorHAnsi" w:hAnsi="Times New Roman" w:cs="Times New Roman"/>
                <w:sz w:val="22"/>
                <w:lang w:eastAsia="en-US"/>
              </w:rPr>
              <w:t>/child with a brain abnormality in an earlier pregnancy and a medical geneticist has judged that there is a risk of recurrence</w:t>
            </w:r>
            <w:r w:rsidR="00D2202E">
              <w:rPr>
                <w:rFonts w:ascii="Times New Roman" w:eastAsiaTheme="minorHAnsi" w:hAnsi="Times New Roman" w:cs="Times New Roman"/>
                <w:sz w:val="22"/>
                <w:lang w:eastAsia="en-US"/>
              </w:rPr>
              <w:t xml:space="preserve"> e.g.</w:t>
            </w:r>
            <w:r w:rsidR="00D351B2" w:rsidRPr="00D351B2">
              <w:rPr>
                <w:rFonts w:ascii="Times New Roman" w:eastAsiaTheme="minorHAnsi" w:hAnsi="Times New Roman" w:cs="Times New Roman"/>
                <w:sz w:val="22"/>
                <w:lang w:eastAsia="en-US"/>
              </w:rPr>
              <w:t xml:space="preserve"> neural tube defects, </w:t>
            </w:r>
            <w:proofErr w:type="spellStart"/>
            <w:r w:rsidR="00D351B2" w:rsidRPr="00D351B2">
              <w:rPr>
                <w:rFonts w:ascii="Times New Roman" w:eastAsiaTheme="minorHAnsi" w:hAnsi="Times New Roman" w:cs="Times New Roman"/>
                <w:sz w:val="22"/>
                <w:lang w:eastAsia="en-US"/>
              </w:rPr>
              <w:t>lissencephaly</w:t>
            </w:r>
            <w:proofErr w:type="spellEnd"/>
            <w:r w:rsidR="00D351B2" w:rsidRPr="00D351B2">
              <w:rPr>
                <w:rFonts w:ascii="Times New Roman" w:eastAsiaTheme="minorHAnsi" w:hAnsi="Times New Roman" w:cs="Times New Roman"/>
                <w:sz w:val="22"/>
                <w:lang w:eastAsia="en-US"/>
              </w:rPr>
              <w:t xml:space="preserve"> and other co</w:t>
            </w:r>
            <w:r>
              <w:rPr>
                <w:rFonts w:ascii="Times New Roman" w:eastAsiaTheme="minorHAnsi" w:hAnsi="Times New Roman" w:cs="Times New Roman"/>
                <w:sz w:val="22"/>
                <w:lang w:eastAsia="en-US"/>
              </w:rPr>
              <w:t>rtical formation abnormalities.</w:t>
            </w:r>
          </w:p>
          <w:p w14:paraId="651DD842" w14:textId="77777777" w:rsidR="00D351B2" w:rsidRDefault="004E46D1" w:rsidP="004E46D1">
            <w:pPr>
              <w:spacing w:after="200" w:line="276" w:lineRule="auto"/>
              <w:ind w:left="720"/>
              <w:contextualSpacing/>
              <w:rPr>
                <w:rFonts w:ascii="Times New Roman" w:eastAsiaTheme="minorHAnsi" w:hAnsi="Times New Roman" w:cs="Times New Roman"/>
                <w:sz w:val="22"/>
                <w:lang w:eastAsia="en-US"/>
              </w:rPr>
            </w:pPr>
            <w:r>
              <w:rPr>
                <w:rFonts w:ascii="Times New Roman" w:eastAsiaTheme="minorHAnsi" w:hAnsi="Times New Roman" w:cs="Times New Roman"/>
                <w:sz w:val="22"/>
                <w:u w:val="single"/>
                <w:lang w:eastAsia="en-US"/>
              </w:rPr>
              <w:t>Work stream 2</w:t>
            </w:r>
            <w:r w:rsidRPr="004E46D1">
              <w:rPr>
                <w:rFonts w:ascii="Times New Roman" w:eastAsiaTheme="minorHAnsi" w:hAnsi="Times New Roman" w:cs="Times New Roman"/>
                <w:sz w:val="22"/>
                <w:u w:val="single"/>
                <w:lang w:eastAsia="en-US"/>
              </w:rPr>
              <w:t>.</w:t>
            </w:r>
            <w:r>
              <w:rPr>
                <w:rFonts w:ascii="Times New Roman" w:eastAsiaTheme="minorHAnsi" w:hAnsi="Times New Roman" w:cs="Times New Roman"/>
                <w:sz w:val="22"/>
                <w:lang w:eastAsia="en-US"/>
              </w:rPr>
              <w:t xml:space="preserve">  </w:t>
            </w:r>
            <w:r w:rsidR="007301D9">
              <w:rPr>
                <w:rFonts w:ascii="Times New Roman" w:eastAsiaTheme="minorHAnsi" w:hAnsi="Times New Roman" w:cs="Times New Roman"/>
                <w:sz w:val="22"/>
                <w:lang w:eastAsia="en-US"/>
              </w:rPr>
              <w:t xml:space="preserve">A </w:t>
            </w:r>
            <w:proofErr w:type="spellStart"/>
            <w:r w:rsidR="007301D9">
              <w:rPr>
                <w:rFonts w:ascii="Times New Roman" w:eastAsiaTheme="minorHAnsi" w:hAnsi="Times New Roman" w:cs="Times New Roman"/>
                <w:sz w:val="22"/>
                <w:lang w:eastAsia="en-US"/>
              </w:rPr>
              <w:t>fetus</w:t>
            </w:r>
            <w:proofErr w:type="spellEnd"/>
            <w:r w:rsidR="007301D9">
              <w:rPr>
                <w:rFonts w:ascii="Times New Roman" w:eastAsiaTheme="minorHAnsi" w:hAnsi="Times New Roman" w:cs="Times New Roman"/>
                <w:sz w:val="22"/>
                <w:lang w:eastAsia="en-US"/>
              </w:rPr>
              <w:t xml:space="preserve"> </w:t>
            </w:r>
            <w:r w:rsidR="002354B9">
              <w:rPr>
                <w:rFonts w:ascii="Times New Roman" w:eastAsiaTheme="minorHAnsi" w:hAnsi="Times New Roman" w:cs="Times New Roman"/>
                <w:sz w:val="22"/>
                <w:lang w:eastAsia="en-US"/>
              </w:rPr>
              <w:t>in which there is evidence of maternal Cytomegalovirus (</w:t>
            </w:r>
            <w:r w:rsidR="00BC0A03">
              <w:rPr>
                <w:rFonts w:ascii="Times New Roman" w:eastAsiaTheme="minorHAnsi" w:hAnsi="Times New Roman" w:cs="Times New Roman"/>
                <w:sz w:val="22"/>
                <w:lang w:eastAsia="en-US"/>
              </w:rPr>
              <w:t>CMV</w:t>
            </w:r>
            <w:r w:rsidR="002354B9">
              <w:rPr>
                <w:rFonts w:ascii="Times New Roman" w:eastAsiaTheme="minorHAnsi" w:hAnsi="Times New Roman" w:cs="Times New Roman"/>
                <w:sz w:val="22"/>
                <w:lang w:eastAsia="en-US"/>
              </w:rPr>
              <w:t>)</w:t>
            </w:r>
            <w:r w:rsidR="00BC0A03">
              <w:rPr>
                <w:rFonts w:ascii="Times New Roman" w:eastAsiaTheme="minorHAnsi" w:hAnsi="Times New Roman" w:cs="Times New Roman"/>
                <w:sz w:val="22"/>
                <w:lang w:eastAsia="en-US"/>
              </w:rPr>
              <w:t xml:space="preserve"> </w:t>
            </w:r>
            <w:r w:rsidR="002354B9">
              <w:rPr>
                <w:rFonts w:ascii="Times New Roman" w:eastAsiaTheme="minorHAnsi" w:hAnsi="Times New Roman" w:cs="Times New Roman"/>
                <w:sz w:val="22"/>
                <w:lang w:eastAsia="en-US"/>
              </w:rPr>
              <w:t xml:space="preserve">infection </w:t>
            </w:r>
            <w:r w:rsidR="00D351B2" w:rsidRPr="00D351B2">
              <w:rPr>
                <w:rFonts w:ascii="Times New Roman" w:eastAsiaTheme="minorHAnsi" w:hAnsi="Times New Roman" w:cs="Times New Roman"/>
                <w:sz w:val="22"/>
                <w:lang w:eastAsia="en-US"/>
              </w:rPr>
              <w:t>during pregnancy.</w:t>
            </w:r>
          </w:p>
          <w:p w14:paraId="1F766709" w14:textId="77777777" w:rsidR="00733EFA" w:rsidRDefault="004E46D1" w:rsidP="004E46D1">
            <w:pPr>
              <w:spacing w:after="200" w:line="276" w:lineRule="auto"/>
              <w:ind w:left="720"/>
              <w:contextualSpacing/>
              <w:rPr>
                <w:ins w:id="27" w:author="User" w:date="2017-02-27T15:58:00Z"/>
                <w:rFonts w:ascii="Times New Roman" w:eastAsiaTheme="minorHAnsi" w:hAnsi="Times New Roman" w:cs="Times New Roman"/>
                <w:sz w:val="22"/>
                <w:lang w:eastAsia="en-US"/>
              </w:rPr>
            </w:pPr>
            <w:r>
              <w:rPr>
                <w:rFonts w:ascii="Times New Roman" w:eastAsiaTheme="minorHAnsi" w:hAnsi="Times New Roman" w:cs="Times New Roman"/>
                <w:sz w:val="22"/>
                <w:u w:val="single"/>
                <w:lang w:eastAsia="en-US"/>
              </w:rPr>
              <w:t>Work stream 3</w:t>
            </w:r>
            <w:r w:rsidRPr="004E46D1">
              <w:rPr>
                <w:rFonts w:ascii="Times New Roman" w:eastAsiaTheme="minorHAnsi" w:hAnsi="Times New Roman" w:cs="Times New Roman"/>
                <w:sz w:val="22"/>
                <w:u w:val="single"/>
                <w:lang w:eastAsia="en-US"/>
              </w:rPr>
              <w:t>.</w:t>
            </w:r>
            <w:r>
              <w:rPr>
                <w:rFonts w:ascii="Times New Roman" w:eastAsiaTheme="minorHAnsi" w:hAnsi="Times New Roman" w:cs="Times New Roman"/>
                <w:sz w:val="22"/>
                <w:lang w:eastAsia="en-US"/>
              </w:rPr>
              <w:t xml:space="preserve">  </w:t>
            </w:r>
            <w:r w:rsidR="007301D9">
              <w:rPr>
                <w:rFonts w:ascii="Times New Roman" w:eastAsiaTheme="minorHAnsi" w:hAnsi="Times New Roman" w:cs="Times New Roman"/>
                <w:sz w:val="22"/>
                <w:lang w:eastAsia="en-US"/>
              </w:rPr>
              <w:t>M</w:t>
            </w:r>
            <w:r w:rsidR="00BC0A03">
              <w:rPr>
                <w:rFonts w:ascii="Times New Roman" w:eastAsiaTheme="minorHAnsi" w:hAnsi="Times New Roman" w:cs="Times New Roman"/>
                <w:sz w:val="22"/>
                <w:lang w:eastAsia="en-US"/>
              </w:rPr>
              <w:t xml:space="preserve">icrocephaly </w:t>
            </w:r>
            <w:r w:rsidR="007301D9">
              <w:rPr>
                <w:rFonts w:ascii="Times New Roman" w:eastAsiaTheme="minorHAnsi" w:hAnsi="Times New Roman" w:cs="Times New Roman"/>
                <w:sz w:val="22"/>
                <w:lang w:eastAsia="en-US"/>
              </w:rPr>
              <w:t>recognis</w:t>
            </w:r>
            <w:r w:rsidR="00BC0A03">
              <w:rPr>
                <w:rFonts w:ascii="Times New Roman" w:eastAsiaTheme="minorHAnsi" w:hAnsi="Times New Roman" w:cs="Times New Roman"/>
                <w:sz w:val="22"/>
                <w:lang w:eastAsia="en-US"/>
              </w:rPr>
              <w:t xml:space="preserve">ed on </w:t>
            </w:r>
            <w:r w:rsidR="00D351B2" w:rsidRPr="00D351B2">
              <w:rPr>
                <w:rFonts w:ascii="Times New Roman" w:eastAsiaTheme="minorHAnsi" w:hAnsi="Times New Roman" w:cs="Times New Roman"/>
                <w:sz w:val="22"/>
                <w:lang w:eastAsia="en-US"/>
              </w:rPr>
              <w:t xml:space="preserve">USS and </w:t>
            </w:r>
            <w:r w:rsidR="007301D9">
              <w:rPr>
                <w:rFonts w:ascii="Times New Roman" w:eastAsiaTheme="minorHAnsi" w:hAnsi="Times New Roman" w:cs="Times New Roman"/>
                <w:sz w:val="22"/>
                <w:lang w:eastAsia="en-US"/>
              </w:rPr>
              <w:t xml:space="preserve">otherwise not </w:t>
            </w:r>
            <w:r w:rsidR="002354B9">
              <w:rPr>
                <w:rFonts w:ascii="Times New Roman" w:eastAsiaTheme="minorHAnsi" w:hAnsi="Times New Roman" w:cs="Times New Roman"/>
                <w:sz w:val="22"/>
                <w:lang w:eastAsia="en-US"/>
              </w:rPr>
              <w:t>included in</w:t>
            </w:r>
            <w:r w:rsidR="007301D9">
              <w:rPr>
                <w:rFonts w:ascii="Times New Roman" w:eastAsiaTheme="minorHAnsi" w:hAnsi="Times New Roman" w:cs="Times New Roman"/>
                <w:sz w:val="22"/>
                <w:lang w:eastAsia="en-US"/>
              </w:rPr>
              <w:t xml:space="preserve"> group</w:t>
            </w:r>
            <w:r w:rsidR="0096014B">
              <w:rPr>
                <w:rFonts w:ascii="Times New Roman" w:eastAsiaTheme="minorHAnsi" w:hAnsi="Times New Roman" w:cs="Times New Roman"/>
                <w:sz w:val="22"/>
                <w:lang w:eastAsia="en-US"/>
              </w:rPr>
              <w:t xml:space="preserve"> 1) or 2</w:t>
            </w:r>
            <w:r w:rsidR="00D351B2" w:rsidRPr="00D351B2">
              <w:rPr>
                <w:rFonts w:ascii="Times New Roman" w:eastAsiaTheme="minorHAnsi" w:hAnsi="Times New Roman" w:cs="Times New Roman"/>
                <w:sz w:val="22"/>
                <w:lang w:eastAsia="en-US"/>
              </w:rPr>
              <w:t>).</w:t>
            </w:r>
          </w:p>
          <w:p w14:paraId="7BD14EC5" w14:textId="77777777" w:rsidR="00733EFA" w:rsidRDefault="00733EFA" w:rsidP="004E46D1">
            <w:pPr>
              <w:spacing w:after="200" w:line="276" w:lineRule="auto"/>
              <w:ind w:left="720"/>
              <w:contextualSpacing/>
              <w:rPr>
                <w:ins w:id="28" w:author="User" w:date="2017-02-27T15:58:00Z"/>
                <w:rFonts w:ascii="Times New Roman" w:eastAsiaTheme="minorHAnsi" w:hAnsi="Times New Roman" w:cs="Times New Roman"/>
                <w:sz w:val="22"/>
                <w:lang w:eastAsia="en-US"/>
              </w:rPr>
            </w:pPr>
          </w:p>
          <w:p w14:paraId="44FE3FEE" w14:textId="27C7E523" w:rsidR="00D351B2" w:rsidRDefault="00733EFA" w:rsidP="004E46D1">
            <w:pPr>
              <w:spacing w:after="200" w:line="276" w:lineRule="auto"/>
              <w:ind w:left="720"/>
              <w:contextualSpacing/>
              <w:rPr>
                <w:rFonts w:ascii="Times New Roman" w:eastAsiaTheme="minorHAnsi" w:hAnsi="Times New Roman" w:cs="Times New Roman"/>
                <w:sz w:val="22"/>
                <w:lang w:eastAsia="en-US"/>
              </w:rPr>
            </w:pPr>
            <w:ins w:id="29" w:author="User" w:date="2017-02-27T15:58:00Z">
              <w:r>
                <w:rPr>
                  <w:rFonts w:ascii="Times New Roman" w:eastAsiaTheme="minorHAnsi" w:hAnsi="Times New Roman" w:cs="Times New Roman"/>
                  <w:sz w:val="22"/>
                  <w:lang w:eastAsia="en-US"/>
                </w:rPr>
                <w:t>Finish with a statement on why this trial is needed now?</w:t>
              </w:r>
            </w:ins>
            <w:r w:rsidR="00D351B2" w:rsidRPr="00D351B2">
              <w:rPr>
                <w:rFonts w:ascii="Times New Roman" w:eastAsiaTheme="minorHAnsi" w:hAnsi="Times New Roman" w:cs="Times New Roman"/>
                <w:sz w:val="22"/>
                <w:lang w:eastAsia="en-US"/>
              </w:rPr>
              <w:t xml:space="preserve"> </w:t>
            </w:r>
          </w:p>
          <w:p w14:paraId="77839708" w14:textId="77777777" w:rsidR="0096014B" w:rsidRPr="00D351B2" w:rsidRDefault="0096014B" w:rsidP="004E46D1">
            <w:pPr>
              <w:spacing w:after="200" w:line="276" w:lineRule="auto"/>
              <w:ind w:left="720"/>
              <w:contextualSpacing/>
              <w:rPr>
                <w:rFonts w:ascii="Times New Roman" w:eastAsiaTheme="minorHAnsi" w:hAnsi="Times New Roman" w:cs="Times New Roman"/>
                <w:sz w:val="22"/>
                <w:lang w:eastAsia="en-US"/>
              </w:rPr>
            </w:pPr>
          </w:p>
          <w:p w14:paraId="68E77323" w14:textId="77777777" w:rsidR="00D351B2" w:rsidRPr="00D351B2" w:rsidRDefault="00D351B2" w:rsidP="00D351B2">
            <w:pPr>
              <w:spacing w:after="200" w:line="276" w:lineRule="auto"/>
              <w:rPr>
                <w:rFonts w:ascii="Times New Roman" w:eastAsiaTheme="minorHAnsi" w:hAnsi="Times New Roman" w:cs="Times New Roman"/>
                <w:i/>
                <w:sz w:val="22"/>
                <w:lang w:eastAsia="en-US"/>
              </w:rPr>
            </w:pPr>
            <w:r w:rsidRPr="00D351B2">
              <w:rPr>
                <w:rFonts w:ascii="Times New Roman" w:eastAsiaTheme="minorHAnsi" w:hAnsi="Times New Roman" w:cs="Times New Roman"/>
                <w:i/>
                <w:sz w:val="22"/>
                <w:lang w:eastAsia="en-US"/>
              </w:rPr>
              <w:t>2. Why is the research important in terms of improving the health of the public and/ or to patients and the NHS?</w:t>
            </w:r>
          </w:p>
          <w:p w14:paraId="1251DC49" w14:textId="77777777" w:rsidR="00AB4FA0" w:rsidRDefault="00D351B2" w:rsidP="00D351B2">
            <w:pPr>
              <w:spacing w:after="200" w:line="276" w:lineRule="auto"/>
              <w:rPr>
                <w:ins w:id="30" w:author="User" w:date="2017-02-27T16:08:00Z"/>
                <w:rFonts w:ascii="Times New Roman" w:eastAsiaTheme="minorHAnsi" w:hAnsi="Times New Roman" w:cs="Times New Roman"/>
                <w:sz w:val="22"/>
                <w:lang w:eastAsia="en-US"/>
              </w:rPr>
            </w:pPr>
            <w:r w:rsidRPr="00D351B2">
              <w:rPr>
                <w:rFonts w:ascii="Times New Roman" w:eastAsiaTheme="minorHAnsi" w:hAnsi="Times New Roman" w:cs="Times New Roman"/>
                <w:sz w:val="22"/>
                <w:lang w:eastAsia="en-US"/>
              </w:rPr>
              <w:t xml:space="preserve">This </w:t>
            </w:r>
            <w:commentRangeStart w:id="31"/>
            <w:r w:rsidRPr="00D351B2">
              <w:rPr>
                <w:rFonts w:ascii="Times New Roman" w:eastAsiaTheme="minorHAnsi" w:hAnsi="Times New Roman" w:cs="Times New Roman"/>
                <w:sz w:val="22"/>
                <w:lang w:eastAsia="en-US"/>
              </w:rPr>
              <w:t xml:space="preserve">research is important to </w:t>
            </w:r>
            <w:r w:rsidR="00AA30FA">
              <w:rPr>
                <w:rFonts w:ascii="Times New Roman" w:eastAsiaTheme="minorHAnsi" w:hAnsi="Times New Roman" w:cs="Times New Roman"/>
                <w:sz w:val="22"/>
                <w:lang w:eastAsia="en-US"/>
              </w:rPr>
              <w:t>NHS</w:t>
            </w:r>
            <w:r w:rsidRPr="00D351B2">
              <w:rPr>
                <w:rFonts w:ascii="Times New Roman" w:eastAsiaTheme="minorHAnsi" w:hAnsi="Times New Roman" w:cs="Times New Roman"/>
                <w:sz w:val="22"/>
                <w:lang w:eastAsia="en-US"/>
              </w:rPr>
              <w:t xml:space="preserve"> patients on several levels.</w:t>
            </w:r>
            <w:commentRangeEnd w:id="31"/>
            <w:r w:rsidR="00AB4FA0">
              <w:rPr>
                <w:rStyle w:val="CommentReference"/>
              </w:rPr>
              <w:commentReference w:id="31"/>
            </w:r>
            <w:r w:rsidRPr="00D351B2">
              <w:rPr>
                <w:rFonts w:ascii="Times New Roman" w:eastAsiaTheme="minorHAnsi" w:hAnsi="Times New Roman" w:cs="Times New Roman"/>
                <w:sz w:val="22"/>
                <w:lang w:eastAsia="en-US"/>
              </w:rPr>
              <w:t xml:space="preserve"> Most of the brain pathology that will be included in this project has a very high </w:t>
            </w:r>
            <w:r w:rsidR="00D2202E">
              <w:rPr>
                <w:rFonts w:ascii="Times New Roman" w:eastAsiaTheme="minorHAnsi" w:hAnsi="Times New Roman" w:cs="Times New Roman"/>
                <w:sz w:val="22"/>
                <w:lang w:eastAsia="en-US"/>
              </w:rPr>
              <w:t>risk of</w:t>
            </w:r>
            <w:r w:rsidRPr="00D351B2">
              <w:rPr>
                <w:rFonts w:ascii="Times New Roman" w:eastAsiaTheme="minorHAnsi" w:hAnsi="Times New Roman" w:cs="Times New Roman"/>
                <w:sz w:val="22"/>
                <w:lang w:eastAsia="en-US"/>
              </w:rPr>
              <w:t xml:space="preserve"> </w:t>
            </w:r>
            <w:r w:rsidR="00D2202E">
              <w:rPr>
                <w:rFonts w:ascii="Times New Roman" w:eastAsiaTheme="minorHAnsi" w:hAnsi="Times New Roman" w:cs="Times New Roman"/>
                <w:sz w:val="22"/>
                <w:lang w:eastAsia="en-US"/>
              </w:rPr>
              <w:t>poor neurodevelopmental outcome,</w:t>
            </w:r>
            <w:r w:rsidRPr="00D351B2">
              <w:rPr>
                <w:rFonts w:ascii="Times New Roman" w:eastAsiaTheme="minorHAnsi" w:hAnsi="Times New Roman" w:cs="Times New Roman"/>
                <w:sz w:val="22"/>
                <w:lang w:eastAsia="en-US"/>
              </w:rPr>
              <w:t xml:space="preserve"> to a degree that</w:t>
            </w:r>
            <w:r w:rsidR="00D2202E">
              <w:rPr>
                <w:rFonts w:ascii="Times New Roman" w:eastAsiaTheme="minorHAnsi" w:hAnsi="Times New Roman" w:cs="Times New Roman"/>
                <w:sz w:val="22"/>
                <w:lang w:eastAsia="en-US"/>
              </w:rPr>
              <w:t>,</w:t>
            </w:r>
            <w:r w:rsidRPr="00D351B2">
              <w:rPr>
                <w:rFonts w:ascii="Times New Roman" w:eastAsiaTheme="minorHAnsi" w:hAnsi="Times New Roman" w:cs="Times New Roman"/>
                <w:sz w:val="22"/>
                <w:lang w:eastAsia="en-US"/>
              </w:rPr>
              <w:t xml:space="preserve"> if </w:t>
            </w:r>
            <w:r w:rsidR="00D2202E">
              <w:rPr>
                <w:rFonts w:ascii="Times New Roman" w:eastAsiaTheme="minorHAnsi" w:hAnsi="Times New Roman" w:cs="Times New Roman"/>
                <w:sz w:val="22"/>
                <w:lang w:eastAsia="en-US"/>
              </w:rPr>
              <w:t>detected</w:t>
            </w:r>
            <w:r w:rsidRPr="00D351B2">
              <w:rPr>
                <w:rFonts w:ascii="Times New Roman" w:eastAsiaTheme="minorHAnsi" w:hAnsi="Times New Roman" w:cs="Times New Roman"/>
                <w:sz w:val="22"/>
                <w:lang w:eastAsia="en-US"/>
              </w:rPr>
              <w:t xml:space="preserve"> on ante-natal imaging</w:t>
            </w:r>
            <w:r w:rsidR="00D2202E">
              <w:rPr>
                <w:rFonts w:ascii="Times New Roman" w:eastAsiaTheme="minorHAnsi" w:hAnsi="Times New Roman" w:cs="Times New Roman"/>
                <w:sz w:val="22"/>
                <w:lang w:eastAsia="en-US"/>
              </w:rPr>
              <w:t>,</w:t>
            </w:r>
            <w:r w:rsidRPr="00D351B2">
              <w:rPr>
                <w:rFonts w:ascii="Times New Roman" w:eastAsiaTheme="minorHAnsi" w:hAnsi="Times New Roman" w:cs="Times New Roman"/>
                <w:sz w:val="22"/>
                <w:lang w:eastAsia="en-US"/>
              </w:rPr>
              <w:t xml:space="preserve"> termination of pregnancy would be on the basis of Ground E of the Abortion Act (section 1(1</w:t>
            </w:r>
            <w:proofErr w:type="gramStart"/>
            <w:r w:rsidRPr="00D351B2">
              <w:rPr>
                <w:rFonts w:ascii="Times New Roman" w:eastAsiaTheme="minorHAnsi" w:hAnsi="Times New Roman" w:cs="Times New Roman"/>
                <w:sz w:val="22"/>
                <w:lang w:eastAsia="en-US"/>
              </w:rPr>
              <w:t>)(</w:t>
            </w:r>
            <w:proofErr w:type="gramEnd"/>
            <w:r w:rsidRPr="00D351B2">
              <w:rPr>
                <w:rFonts w:ascii="Times New Roman" w:eastAsiaTheme="minorHAnsi" w:hAnsi="Times New Roman" w:cs="Times New Roman"/>
                <w:sz w:val="22"/>
                <w:lang w:eastAsia="en-US"/>
              </w:rPr>
              <w:t xml:space="preserve">d) – substantial risk of serious mental or physical handicap). </w:t>
            </w:r>
          </w:p>
          <w:p w14:paraId="6E44D1EC" w14:textId="0BD89409" w:rsidR="00AB4FA0" w:rsidRDefault="00AB4FA0" w:rsidP="00D351B2">
            <w:pPr>
              <w:spacing w:after="200" w:line="276" w:lineRule="auto"/>
              <w:rPr>
                <w:ins w:id="32" w:author="User" w:date="2017-02-27T16:08:00Z"/>
                <w:rFonts w:ascii="Times New Roman" w:eastAsiaTheme="minorHAnsi" w:hAnsi="Times New Roman" w:cs="Times New Roman"/>
                <w:sz w:val="22"/>
                <w:lang w:eastAsia="en-US"/>
              </w:rPr>
            </w:pPr>
            <w:ins w:id="33" w:author="User" w:date="2017-02-27T16:08:00Z">
              <w:r>
                <w:rPr>
                  <w:rFonts w:ascii="Times New Roman" w:eastAsiaTheme="minorHAnsi" w:hAnsi="Times New Roman" w:cs="Times New Roman"/>
                  <w:sz w:val="22"/>
                  <w:lang w:eastAsia="en-US"/>
                </w:rPr>
                <w:t>True positive – will help patients make informed choice</w:t>
              </w:r>
            </w:ins>
          </w:p>
          <w:p w14:paraId="1238F237" w14:textId="697CA7F8" w:rsidR="00D351B2" w:rsidRPr="00D351B2" w:rsidRDefault="00D351B2" w:rsidP="00D351B2">
            <w:pPr>
              <w:spacing w:after="200" w:line="276" w:lineRule="auto"/>
              <w:rPr>
                <w:rFonts w:ascii="Times New Roman" w:eastAsiaTheme="minorHAnsi" w:hAnsi="Times New Roman" w:cs="Times New Roman"/>
                <w:sz w:val="22"/>
                <w:lang w:eastAsia="en-US"/>
              </w:rPr>
            </w:pPr>
            <w:r w:rsidRPr="00D351B2">
              <w:rPr>
                <w:rFonts w:ascii="Times New Roman" w:eastAsiaTheme="minorHAnsi" w:hAnsi="Times New Roman" w:cs="Times New Roman"/>
                <w:sz w:val="22"/>
                <w:lang w:eastAsia="en-US"/>
              </w:rPr>
              <w:t>False positive and false negative results of ante-natal imaging can</w:t>
            </w:r>
            <w:r w:rsidR="004E46D1">
              <w:rPr>
                <w:rFonts w:ascii="Times New Roman" w:eastAsiaTheme="minorHAnsi" w:hAnsi="Times New Roman" w:cs="Times New Roman"/>
                <w:sz w:val="22"/>
                <w:lang w:eastAsia="en-US"/>
              </w:rPr>
              <w:t xml:space="preserve"> both have serious effects e.g.</w:t>
            </w:r>
          </w:p>
          <w:p w14:paraId="2DB0DC0F" w14:textId="77777777" w:rsidR="00D351B2" w:rsidRPr="00D351B2" w:rsidRDefault="00D351B2" w:rsidP="00D351B2">
            <w:pPr>
              <w:numPr>
                <w:ilvl w:val="0"/>
                <w:numId w:val="6"/>
              </w:numPr>
              <w:spacing w:after="200" w:line="276" w:lineRule="auto"/>
              <w:contextualSpacing/>
              <w:rPr>
                <w:rFonts w:ascii="Times New Roman" w:eastAsiaTheme="minorHAnsi" w:hAnsi="Times New Roman" w:cs="Times New Roman"/>
                <w:sz w:val="22"/>
                <w:lang w:eastAsia="en-US"/>
              </w:rPr>
            </w:pPr>
            <w:r w:rsidRPr="00D351B2">
              <w:rPr>
                <w:rFonts w:ascii="Times New Roman" w:eastAsiaTheme="minorHAnsi" w:hAnsi="Times New Roman" w:cs="Times New Roman"/>
                <w:sz w:val="22"/>
                <w:lang w:eastAsia="en-US"/>
              </w:rPr>
              <w:t xml:space="preserve">False positive finding may lead to inappropriate termination of pregnancy leading to </w:t>
            </w:r>
            <w:r w:rsidRPr="00D351B2">
              <w:rPr>
                <w:rFonts w:ascii="Times New Roman" w:eastAsiaTheme="minorHAnsi" w:hAnsi="Times New Roman" w:cs="Times New Roman"/>
                <w:sz w:val="22"/>
                <w:lang w:eastAsia="en-US"/>
              </w:rPr>
              <w:lastRenderedPageBreak/>
              <w:t xml:space="preserve">considerable psychological </w:t>
            </w:r>
            <w:r w:rsidR="00D2202E">
              <w:rPr>
                <w:rFonts w:ascii="Times New Roman" w:eastAsiaTheme="minorHAnsi" w:hAnsi="Times New Roman" w:cs="Times New Roman"/>
                <w:sz w:val="22"/>
                <w:lang w:eastAsia="en-US"/>
              </w:rPr>
              <w:t>trauma</w:t>
            </w:r>
            <w:r w:rsidRPr="00D351B2">
              <w:rPr>
                <w:rFonts w:ascii="Times New Roman" w:eastAsiaTheme="minorHAnsi" w:hAnsi="Times New Roman" w:cs="Times New Roman"/>
                <w:sz w:val="22"/>
                <w:lang w:eastAsia="en-US"/>
              </w:rPr>
              <w:t xml:space="preserve"> to parents and potential litigation</w:t>
            </w:r>
          </w:p>
          <w:p w14:paraId="74F6E823" w14:textId="77777777" w:rsidR="00D351B2" w:rsidRDefault="00D351B2" w:rsidP="00D351B2">
            <w:pPr>
              <w:numPr>
                <w:ilvl w:val="0"/>
                <w:numId w:val="6"/>
              </w:numPr>
              <w:spacing w:after="200" w:line="276" w:lineRule="auto"/>
              <w:contextualSpacing/>
              <w:rPr>
                <w:rFonts w:ascii="Times New Roman" w:eastAsiaTheme="minorHAnsi" w:hAnsi="Times New Roman" w:cs="Times New Roman"/>
                <w:sz w:val="22"/>
                <w:lang w:eastAsia="en-US"/>
              </w:rPr>
            </w:pPr>
            <w:r w:rsidRPr="00D351B2">
              <w:rPr>
                <w:rFonts w:ascii="Times New Roman" w:eastAsiaTheme="minorHAnsi" w:hAnsi="Times New Roman" w:cs="Times New Roman"/>
                <w:sz w:val="22"/>
                <w:lang w:eastAsia="en-US"/>
              </w:rPr>
              <w:t xml:space="preserve">False negative findings may lead to the delivery of an affected child whose parents would otherwise have considered termination of pregnancy. The potential cost to the NHS in terms of litigation is </w:t>
            </w:r>
            <w:r w:rsidR="007301D9">
              <w:rPr>
                <w:rFonts w:ascii="Times New Roman" w:eastAsiaTheme="minorHAnsi" w:hAnsi="Times New Roman" w:cs="Times New Roman"/>
                <w:sz w:val="22"/>
                <w:lang w:eastAsia="en-US"/>
              </w:rPr>
              <w:t>described</w:t>
            </w:r>
            <w:r w:rsidRPr="00D351B2">
              <w:rPr>
                <w:rFonts w:ascii="Times New Roman" w:eastAsiaTheme="minorHAnsi" w:hAnsi="Times New Roman" w:cs="Times New Roman"/>
                <w:sz w:val="22"/>
                <w:lang w:eastAsia="en-US"/>
              </w:rPr>
              <w:t xml:space="preserve"> in</w:t>
            </w:r>
            <w:r w:rsidR="007301D9">
              <w:rPr>
                <w:rFonts w:ascii="Times New Roman" w:eastAsiaTheme="minorHAnsi" w:hAnsi="Times New Roman" w:cs="Times New Roman"/>
                <w:sz w:val="22"/>
                <w:lang w:eastAsia="en-US"/>
              </w:rPr>
              <w:t xml:space="preserve"> the case of</w:t>
            </w:r>
            <w:r w:rsidRPr="00D351B2">
              <w:rPr>
                <w:rFonts w:ascii="Times New Roman" w:eastAsiaTheme="minorHAnsi" w:hAnsi="Times New Roman" w:cs="Times New Roman"/>
                <w:sz w:val="22"/>
                <w:lang w:eastAsia="en-US"/>
              </w:rPr>
              <w:t xml:space="preserve"> </w:t>
            </w:r>
            <w:proofErr w:type="spellStart"/>
            <w:r w:rsidRPr="00D351B2">
              <w:rPr>
                <w:rFonts w:ascii="Times New Roman" w:eastAsiaTheme="minorHAnsi" w:hAnsi="Times New Roman" w:cs="Times New Roman"/>
                <w:sz w:val="22"/>
                <w:lang w:eastAsia="en-US"/>
              </w:rPr>
              <w:t>Lillywhite</w:t>
            </w:r>
            <w:proofErr w:type="spellEnd"/>
            <w:r w:rsidRPr="00D351B2">
              <w:rPr>
                <w:rFonts w:ascii="Times New Roman" w:eastAsiaTheme="minorHAnsi" w:hAnsi="Times New Roman" w:cs="Times New Roman"/>
                <w:sz w:val="22"/>
                <w:lang w:eastAsia="en-US"/>
              </w:rPr>
              <w:t xml:space="preserve"> &amp; Anor v University College London Hospitals NHS Trust [2005] EWCA </w:t>
            </w:r>
            <w:proofErr w:type="spellStart"/>
            <w:r w:rsidRPr="00D351B2">
              <w:rPr>
                <w:rFonts w:ascii="Times New Roman" w:eastAsiaTheme="minorHAnsi" w:hAnsi="Times New Roman" w:cs="Times New Roman"/>
                <w:sz w:val="22"/>
                <w:lang w:eastAsia="en-US"/>
              </w:rPr>
              <w:t>Civ</w:t>
            </w:r>
            <w:proofErr w:type="spellEnd"/>
            <w:r w:rsidRPr="00D351B2">
              <w:rPr>
                <w:rFonts w:ascii="Times New Roman" w:eastAsiaTheme="minorHAnsi" w:hAnsi="Times New Roman" w:cs="Times New Roman"/>
                <w:sz w:val="22"/>
                <w:lang w:eastAsia="en-US"/>
              </w:rPr>
              <w:t xml:space="preserve"> 1466 (07 December</w:t>
            </w:r>
            <w:r w:rsidR="00AA30FA">
              <w:rPr>
                <w:rFonts w:ascii="Times New Roman" w:eastAsiaTheme="minorHAnsi" w:hAnsi="Times New Roman" w:cs="Times New Roman"/>
                <w:sz w:val="22"/>
                <w:lang w:eastAsia="en-US"/>
              </w:rPr>
              <w:t xml:space="preserve"> 2005 and subsequent appeal</w:t>
            </w:r>
            <w:r w:rsidRPr="00D351B2">
              <w:rPr>
                <w:rFonts w:ascii="Times New Roman" w:eastAsiaTheme="minorHAnsi" w:hAnsi="Times New Roman" w:cs="Times New Roman"/>
                <w:sz w:val="22"/>
                <w:lang w:eastAsia="en-US"/>
              </w:rPr>
              <w:t>).</w:t>
            </w:r>
          </w:p>
          <w:p w14:paraId="3F348BDD" w14:textId="77777777" w:rsidR="00E96B2B" w:rsidRPr="00D351B2" w:rsidRDefault="00E96B2B" w:rsidP="00E96B2B">
            <w:pPr>
              <w:spacing w:after="200" w:line="276" w:lineRule="auto"/>
              <w:ind w:left="720"/>
              <w:contextualSpacing/>
              <w:rPr>
                <w:rFonts w:ascii="Times New Roman" w:eastAsiaTheme="minorHAnsi" w:hAnsi="Times New Roman" w:cs="Times New Roman"/>
                <w:sz w:val="22"/>
                <w:lang w:eastAsia="en-US"/>
              </w:rPr>
            </w:pPr>
          </w:p>
          <w:p w14:paraId="5DE66E95" w14:textId="42FF9E70" w:rsidR="00D351B2" w:rsidRPr="00D351B2" w:rsidRDefault="00D351B2" w:rsidP="00D351B2">
            <w:pPr>
              <w:spacing w:after="200" w:line="276" w:lineRule="auto"/>
              <w:rPr>
                <w:rFonts w:ascii="Times New Roman" w:eastAsiaTheme="minorHAnsi" w:hAnsi="Times New Roman" w:cs="Times New Roman"/>
                <w:sz w:val="22"/>
                <w:lang w:eastAsia="en-US"/>
              </w:rPr>
            </w:pPr>
            <w:del w:id="34" w:author="User" w:date="2017-02-27T16:01:00Z">
              <w:r w:rsidRPr="00D351B2" w:rsidDel="00733EFA">
                <w:rPr>
                  <w:rFonts w:ascii="Times New Roman" w:eastAsiaTheme="minorHAnsi" w:hAnsi="Times New Roman" w:cs="Times New Roman"/>
                  <w:sz w:val="22"/>
                  <w:lang w:eastAsia="en-US"/>
                </w:rPr>
                <w:delText>Alternatively</w:delText>
              </w:r>
            </w:del>
            <w:ins w:id="35" w:author="User" w:date="2017-02-27T16:01:00Z">
              <w:r w:rsidR="00733EFA">
                <w:rPr>
                  <w:rFonts w:ascii="Times New Roman" w:eastAsiaTheme="minorHAnsi" w:hAnsi="Times New Roman" w:cs="Times New Roman"/>
                  <w:sz w:val="22"/>
                  <w:lang w:eastAsia="en-US"/>
                </w:rPr>
                <w:t xml:space="preserve">We </w:t>
              </w:r>
              <w:proofErr w:type="spellStart"/>
              <w:r w:rsidR="00733EFA">
                <w:rPr>
                  <w:rFonts w:ascii="Times New Roman" w:eastAsiaTheme="minorHAnsi" w:hAnsi="Times New Roman" w:cs="Times New Roman"/>
                  <w:sz w:val="22"/>
                  <w:lang w:eastAsia="en-US"/>
                </w:rPr>
                <w:t>think</w:t>
              </w:r>
            </w:ins>
            <w:del w:id="36" w:author="User" w:date="2017-02-27T16:01:00Z">
              <w:r w:rsidRPr="00D351B2" w:rsidDel="00733EFA">
                <w:rPr>
                  <w:rFonts w:ascii="Times New Roman" w:eastAsiaTheme="minorHAnsi" w:hAnsi="Times New Roman" w:cs="Times New Roman"/>
                  <w:sz w:val="22"/>
                  <w:lang w:eastAsia="en-US"/>
                </w:rPr>
                <w:delText xml:space="preserve">, </w:delText>
              </w:r>
            </w:del>
            <w:r w:rsidRPr="00D351B2">
              <w:rPr>
                <w:rFonts w:ascii="Times New Roman" w:eastAsiaTheme="minorHAnsi" w:hAnsi="Times New Roman" w:cs="Times New Roman"/>
                <w:sz w:val="22"/>
                <w:lang w:eastAsia="en-US"/>
              </w:rPr>
              <w:t>it</w:t>
            </w:r>
            <w:proofErr w:type="spellEnd"/>
            <w:r w:rsidRPr="00D351B2">
              <w:rPr>
                <w:rFonts w:ascii="Times New Roman" w:eastAsiaTheme="minorHAnsi" w:hAnsi="Times New Roman" w:cs="Times New Roman"/>
                <w:sz w:val="22"/>
                <w:lang w:eastAsia="en-US"/>
              </w:rPr>
              <w:t xml:space="preserve"> is highly likely that </w:t>
            </w:r>
            <w:proofErr w:type="spellStart"/>
            <w:r w:rsidRPr="00D351B2">
              <w:rPr>
                <w:rFonts w:ascii="Times New Roman" w:eastAsiaTheme="minorHAnsi" w:hAnsi="Times New Roman" w:cs="Times New Roman"/>
                <w:sz w:val="22"/>
                <w:lang w:eastAsia="en-US"/>
              </w:rPr>
              <w:t>fetal</w:t>
            </w:r>
            <w:proofErr w:type="spellEnd"/>
            <w:r w:rsidRPr="00D351B2">
              <w:rPr>
                <w:rFonts w:ascii="Times New Roman" w:eastAsiaTheme="minorHAnsi" w:hAnsi="Times New Roman" w:cs="Times New Roman"/>
                <w:sz w:val="22"/>
                <w:lang w:eastAsia="en-US"/>
              </w:rPr>
              <w:t xml:space="preserve"> maternal centres </w:t>
            </w:r>
            <w:r w:rsidR="00D2202E">
              <w:rPr>
                <w:rFonts w:ascii="Times New Roman" w:eastAsiaTheme="minorHAnsi" w:hAnsi="Times New Roman" w:cs="Times New Roman"/>
                <w:sz w:val="22"/>
                <w:lang w:eastAsia="en-US"/>
              </w:rPr>
              <w:t xml:space="preserve">will </w:t>
            </w:r>
            <w:r w:rsidRPr="00D351B2">
              <w:rPr>
                <w:rFonts w:ascii="Times New Roman" w:eastAsiaTheme="minorHAnsi" w:hAnsi="Times New Roman" w:cs="Times New Roman"/>
                <w:sz w:val="22"/>
                <w:lang w:eastAsia="en-US"/>
              </w:rPr>
              <w:t xml:space="preserve">offer </w:t>
            </w:r>
            <w:proofErr w:type="spellStart"/>
            <w:r w:rsidRPr="00D351B2">
              <w:rPr>
                <w:rFonts w:ascii="Times New Roman" w:eastAsiaTheme="minorHAnsi" w:hAnsi="Times New Roman" w:cs="Times New Roman"/>
                <w:sz w:val="22"/>
                <w:lang w:eastAsia="en-US"/>
              </w:rPr>
              <w:t>iuMR</w:t>
            </w:r>
            <w:proofErr w:type="spellEnd"/>
            <w:r w:rsidRPr="00D351B2">
              <w:rPr>
                <w:rFonts w:ascii="Times New Roman" w:eastAsiaTheme="minorHAnsi" w:hAnsi="Times New Roman" w:cs="Times New Roman"/>
                <w:sz w:val="22"/>
                <w:lang w:eastAsia="en-US"/>
              </w:rPr>
              <w:t xml:space="preserve"> imaging to women in high risk groups without </w:t>
            </w:r>
            <w:r w:rsidR="00D2202E">
              <w:rPr>
                <w:rFonts w:ascii="Times New Roman" w:eastAsiaTheme="minorHAnsi" w:hAnsi="Times New Roman" w:cs="Times New Roman"/>
                <w:sz w:val="22"/>
                <w:lang w:eastAsia="en-US"/>
              </w:rPr>
              <w:t>a good evidence-base</w:t>
            </w:r>
            <w:r w:rsidRPr="00D351B2">
              <w:rPr>
                <w:rFonts w:ascii="Times New Roman" w:eastAsiaTheme="minorHAnsi" w:hAnsi="Times New Roman" w:cs="Times New Roman"/>
                <w:sz w:val="22"/>
                <w:lang w:eastAsia="en-US"/>
              </w:rPr>
              <w:t xml:space="preserve"> </w:t>
            </w:r>
            <w:del w:id="37" w:author="User" w:date="2017-02-27T11:44:00Z">
              <w:r w:rsidRPr="00D351B2" w:rsidDel="00332C27">
                <w:rPr>
                  <w:rFonts w:ascii="Times New Roman" w:eastAsiaTheme="minorHAnsi" w:hAnsi="Times New Roman" w:cs="Times New Roman"/>
                  <w:sz w:val="22"/>
                  <w:lang w:eastAsia="en-US"/>
                </w:rPr>
                <w:delText xml:space="preserve">evidence </w:delText>
              </w:r>
            </w:del>
            <w:ins w:id="38" w:author="User" w:date="2017-02-27T16:02:00Z">
              <w:r w:rsidR="00733EFA">
                <w:rPr>
                  <w:rFonts w:ascii="Times New Roman" w:eastAsiaTheme="minorHAnsi" w:hAnsi="Times New Roman" w:cs="Times New Roman"/>
                  <w:sz w:val="22"/>
                  <w:lang w:eastAsia="en-US"/>
                </w:rPr>
                <w:t xml:space="preserve">that </w:t>
              </w:r>
            </w:ins>
            <w:r w:rsidRPr="00D351B2">
              <w:rPr>
                <w:rFonts w:ascii="Times New Roman" w:eastAsiaTheme="minorHAnsi" w:hAnsi="Times New Roman" w:cs="Times New Roman"/>
                <w:sz w:val="22"/>
                <w:lang w:eastAsia="en-US"/>
              </w:rPr>
              <w:t xml:space="preserve">it is clinically appropriate. The results of this </w:t>
            </w:r>
            <w:r w:rsidR="00D2202E">
              <w:rPr>
                <w:rFonts w:ascii="Times New Roman" w:eastAsiaTheme="minorHAnsi" w:hAnsi="Times New Roman" w:cs="Times New Roman"/>
                <w:sz w:val="22"/>
                <w:lang w:eastAsia="en-US"/>
              </w:rPr>
              <w:t>study</w:t>
            </w:r>
            <w:r w:rsidRPr="00D351B2">
              <w:rPr>
                <w:rFonts w:ascii="Times New Roman" w:eastAsiaTheme="minorHAnsi" w:hAnsi="Times New Roman" w:cs="Times New Roman"/>
                <w:sz w:val="22"/>
                <w:lang w:eastAsia="en-US"/>
              </w:rPr>
              <w:t xml:space="preserve"> are highly likely to give a definitive answer to this issue. </w:t>
            </w:r>
            <w:commentRangeStart w:id="39"/>
            <w:r w:rsidR="004E46D1">
              <w:rPr>
                <w:rFonts w:ascii="Times New Roman" w:eastAsiaTheme="minorHAnsi" w:hAnsi="Times New Roman" w:cs="Times New Roman"/>
                <w:sz w:val="22"/>
                <w:lang w:eastAsia="en-US"/>
              </w:rPr>
              <w:t>These situations are also quit</w:t>
            </w:r>
            <w:r w:rsidR="008538F1">
              <w:rPr>
                <w:rFonts w:ascii="Times New Roman" w:eastAsiaTheme="minorHAnsi" w:hAnsi="Times New Roman" w:cs="Times New Roman"/>
                <w:sz w:val="22"/>
                <w:lang w:eastAsia="en-US"/>
              </w:rPr>
              <w:t>e</w:t>
            </w:r>
            <w:r w:rsidR="004E46D1">
              <w:rPr>
                <w:rFonts w:ascii="Times New Roman" w:eastAsiaTheme="minorHAnsi" w:hAnsi="Times New Roman" w:cs="Times New Roman"/>
                <w:sz w:val="22"/>
                <w:lang w:eastAsia="en-US"/>
              </w:rPr>
              <w:t xml:space="preserve"> common – developmental brain abnormalities occur in approximately 2/1000 </w:t>
            </w:r>
            <w:proofErr w:type="spellStart"/>
            <w:r w:rsidR="004E46D1">
              <w:rPr>
                <w:rFonts w:ascii="Times New Roman" w:eastAsiaTheme="minorHAnsi" w:hAnsi="Times New Roman" w:cs="Times New Roman"/>
                <w:sz w:val="22"/>
                <w:lang w:eastAsia="en-US"/>
              </w:rPr>
              <w:t>pregnacies</w:t>
            </w:r>
            <w:proofErr w:type="spellEnd"/>
            <w:r w:rsidR="004E46D1">
              <w:rPr>
                <w:rFonts w:ascii="Times New Roman" w:eastAsiaTheme="minorHAnsi" w:hAnsi="Times New Roman" w:cs="Times New Roman"/>
                <w:sz w:val="22"/>
                <w:lang w:eastAsia="en-US"/>
              </w:rPr>
              <w:t xml:space="preserve"> and many have increased risks of </w:t>
            </w:r>
            <w:proofErr w:type="spellStart"/>
            <w:r w:rsidR="004E46D1">
              <w:rPr>
                <w:rFonts w:ascii="Times New Roman" w:eastAsiaTheme="minorHAnsi" w:hAnsi="Times New Roman" w:cs="Times New Roman"/>
                <w:sz w:val="22"/>
                <w:lang w:eastAsia="en-US"/>
              </w:rPr>
              <w:t>reccurence</w:t>
            </w:r>
            <w:proofErr w:type="spellEnd"/>
            <w:r w:rsidR="004E46D1">
              <w:rPr>
                <w:rFonts w:ascii="Times New Roman" w:eastAsiaTheme="minorHAnsi" w:hAnsi="Times New Roman" w:cs="Times New Roman"/>
                <w:sz w:val="22"/>
                <w:lang w:eastAsia="en-US"/>
              </w:rPr>
              <w:t>, primary CMV infection occurs in 1-3% of pregnancies and approximatel</w:t>
            </w:r>
            <w:r w:rsidR="008538F1">
              <w:rPr>
                <w:rFonts w:ascii="Times New Roman" w:eastAsiaTheme="minorHAnsi" w:hAnsi="Times New Roman" w:cs="Times New Roman"/>
                <w:sz w:val="22"/>
                <w:lang w:eastAsia="en-US"/>
              </w:rPr>
              <w:t>y</w:t>
            </w:r>
            <w:r w:rsidR="004E46D1">
              <w:rPr>
                <w:rFonts w:ascii="Times New Roman" w:eastAsiaTheme="minorHAnsi" w:hAnsi="Times New Roman" w:cs="Times New Roman"/>
                <w:sz w:val="22"/>
                <w:lang w:eastAsia="en-US"/>
              </w:rPr>
              <w:t xml:space="preserve"> 50% transmit to the </w:t>
            </w:r>
            <w:proofErr w:type="spellStart"/>
            <w:r w:rsidR="004E46D1">
              <w:rPr>
                <w:rFonts w:ascii="Times New Roman" w:eastAsiaTheme="minorHAnsi" w:hAnsi="Times New Roman" w:cs="Times New Roman"/>
                <w:sz w:val="22"/>
                <w:lang w:eastAsia="en-US"/>
              </w:rPr>
              <w:t>fetus</w:t>
            </w:r>
            <w:proofErr w:type="spellEnd"/>
            <w:r w:rsidR="004E46D1">
              <w:rPr>
                <w:rFonts w:ascii="Times New Roman" w:eastAsiaTheme="minorHAnsi" w:hAnsi="Times New Roman" w:cs="Times New Roman"/>
                <w:sz w:val="22"/>
                <w:lang w:eastAsia="en-US"/>
              </w:rPr>
              <w:t xml:space="preserve">, whilst the proportion of </w:t>
            </w:r>
            <w:proofErr w:type="spellStart"/>
            <w:r w:rsidR="004E46D1">
              <w:rPr>
                <w:rFonts w:ascii="Times New Roman" w:eastAsiaTheme="minorHAnsi" w:hAnsi="Times New Roman" w:cs="Times New Roman"/>
                <w:sz w:val="22"/>
                <w:lang w:eastAsia="en-US"/>
              </w:rPr>
              <w:t>fetuses</w:t>
            </w:r>
            <w:proofErr w:type="spellEnd"/>
            <w:r w:rsidR="004E46D1">
              <w:rPr>
                <w:rFonts w:ascii="Times New Roman" w:eastAsiaTheme="minorHAnsi" w:hAnsi="Times New Roman" w:cs="Times New Roman"/>
                <w:sz w:val="22"/>
                <w:lang w:eastAsia="en-US"/>
              </w:rPr>
              <w:t xml:space="preserve"> with microcephaly depends on the definition used as described below.</w:t>
            </w:r>
            <w:commentRangeEnd w:id="39"/>
            <w:r w:rsidR="00733EFA">
              <w:rPr>
                <w:rStyle w:val="CommentReference"/>
              </w:rPr>
              <w:commentReference w:id="39"/>
            </w:r>
          </w:p>
          <w:p w14:paraId="6C2D270A" w14:textId="77777777" w:rsidR="00D351B2" w:rsidRPr="00D351B2" w:rsidRDefault="00D351B2" w:rsidP="00D351B2">
            <w:pPr>
              <w:spacing w:after="200" w:line="276" w:lineRule="auto"/>
              <w:rPr>
                <w:rFonts w:ascii="Times New Roman" w:eastAsiaTheme="minorHAnsi" w:hAnsi="Times New Roman" w:cs="Times New Roman"/>
                <w:i/>
                <w:sz w:val="22"/>
                <w:lang w:eastAsia="en-US"/>
              </w:rPr>
            </w:pPr>
            <w:r w:rsidRPr="00D351B2">
              <w:rPr>
                <w:rFonts w:ascii="Times New Roman" w:eastAsiaTheme="minorHAnsi" w:hAnsi="Times New Roman" w:cs="Times New Roman"/>
                <w:i/>
                <w:sz w:val="22"/>
                <w:lang w:eastAsia="en-US"/>
              </w:rPr>
              <w:t xml:space="preserve">3. How does the existing literature support this proposal? </w:t>
            </w:r>
          </w:p>
          <w:p w14:paraId="1B3F8D77" w14:textId="58534F14" w:rsidR="00D351B2" w:rsidRPr="00D351B2" w:rsidRDefault="005B673A" w:rsidP="00F476E1">
            <w:pPr>
              <w:spacing w:after="200" w:line="276" w:lineRule="auto"/>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The original MERIDIAN study provided </w:t>
            </w:r>
            <w:r w:rsidRPr="00D351B2">
              <w:rPr>
                <w:rFonts w:ascii="Times New Roman" w:eastAsiaTheme="minorHAnsi" w:hAnsi="Times New Roman" w:cs="Times New Roman"/>
                <w:sz w:val="22"/>
                <w:lang w:eastAsia="en-US"/>
              </w:rPr>
              <w:t xml:space="preserve">compelling evidence </w:t>
            </w:r>
            <w:r>
              <w:rPr>
                <w:rFonts w:ascii="Times New Roman" w:eastAsiaTheme="minorHAnsi" w:hAnsi="Times New Roman" w:cs="Times New Roman"/>
                <w:sz w:val="22"/>
                <w:lang w:eastAsia="en-US"/>
              </w:rPr>
              <w:t xml:space="preserve">that </w:t>
            </w:r>
            <w:proofErr w:type="spellStart"/>
            <w:r w:rsidRPr="00D351B2">
              <w:rPr>
                <w:rFonts w:ascii="Times New Roman" w:eastAsiaTheme="minorHAnsi" w:hAnsi="Times New Roman" w:cs="Times New Roman"/>
                <w:sz w:val="22"/>
                <w:lang w:eastAsia="en-US"/>
              </w:rPr>
              <w:t>iuMR</w:t>
            </w:r>
            <w:proofErr w:type="spellEnd"/>
            <w:r w:rsidRPr="00D351B2">
              <w:rPr>
                <w:rFonts w:ascii="Times New Roman" w:eastAsiaTheme="minorHAnsi" w:hAnsi="Times New Roman" w:cs="Times New Roman"/>
                <w:sz w:val="22"/>
                <w:lang w:eastAsia="en-US"/>
              </w:rPr>
              <w:t xml:space="preserve"> </w:t>
            </w:r>
            <w:r w:rsidR="00631A71">
              <w:rPr>
                <w:rFonts w:ascii="Times New Roman" w:eastAsiaTheme="minorHAnsi" w:hAnsi="Times New Roman" w:cs="Times New Roman"/>
                <w:sz w:val="22"/>
                <w:lang w:eastAsia="en-US"/>
              </w:rPr>
              <w:t xml:space="preserve">leads to an increased </w:t>
            </w:r>
            <w:r w:rsidR="00631A71" w:rsidRPr="00D351B2">
              <w:rPr>
                <w:rFonts w:ascii="Times New Roman" w:eastAsiaTheme="minorHAnsi" w:hAnsi="Times New Roman" w:cs="Times New Roman"/>
                <w:sz w:val="22"/>
                <w:lang w:eastAsia="en-US"/>
              </w:rPr>
              <w:t xml:space="preserve">diagnostic accuracy </w:t>
            </w:r>
            <w:r w:rsidR="00631A71">
              <w:rPr>
                <w:rFonts w:ascii="Times New Roman" w:eastAsiaTheme="minorHAnsi" w:hAnsi="Times New Roman" w:cs="Times New Roman"/>
                <w:sz w:val="22"/>
                <w:lang w:eastAsia="en-US"/>
              </w:rPr>
              <w:t xml:space="preserve">among </w:t>
            </w:r>
            <w:proofErr w:type="spellStart"/>
            <w:r w:rsidR="00631A71">
              <w:rPr>
                <w:rFonts w:ascii="Times New Roman" w:eastAsiaTheme="minorHAnsi" w:hAnsi="Times New Roman" w:cs="Times New Roman"/>
                <w:sz w:val="22"/>
                <w:lang w:eastAsia="en-US"/>
              </w:rPr>
              <w:t>fetuses</w:t>
            </w:r>
            <w:proofErr w:type="spellEnd"/>
            <w:r w:rsidR="00631A71">
              <w:rPr>
                <w:rFonts w:ascii="Times New Roman" w:eastAsiaTheme="minorHAnsi" w:hAnsi="Times New Roman" w:cs="Times New Roman"/>
                <w:sz w:val="22"/>
                <w:lang w:eastAsia="en-US"/>
              </w:rPr>
              <w:t xml:space="preserve"> </w:t>
            </w:r>
            <w:r w:rsidR="00D351B2" w:rsidRPr="00D351B2">
              <w:rPr>
                <w:rFonts w:ascii="Times New Roman" w:eastAsiaTheme="minorHAnsi" w:hAnsi="Times New Roman" w:cs="Times New Roman"/>
                <w:sz w:val="22"/>
                <w:lang w:eastAsia="en-US"/>
              </w:rPr>
              <w:t>in which a brain abnormality has been shown on USS</w:t>
            </w:r>
            <w:r w:rsidR="004C3288">
              <w:rPr>
                <w:rFonts w:ascii="Times New Roman" w:eastAsiaTheme="minorHAnsi" w:hAnsi="Times New Roman" w:cs="Times New Roman"/>
                <w:sz w:val="22"/>
                <w:lang w:eastAsia="en-US"/>
              </w:rPr>
              <w:t xml:space="preserve"> (1). In addition,</w:t>
            </w:r>
            <w:r w:rsidR="00D351B2" w:rsidRPr="00D351B2">
              <w:rPr>
                <w:rFonts w:ascii="Times New Roman" w:eastAsiaTheme="minorHAnsi" w:hAnsi="Times New Roman" w:cs="Times New Roman"/>
                <w:sz w:val="22"/>
                <w:lang w:eastAsia="en-US"/>
              </w:rPr>
              <w:t xml:space="preserve"> there are four systematic reviews/meta-analyses that show similar, positive effects of </w:t>
            </w:r>
            <w:proofErr w:type="spellStart"/>
            <w:r w:rsidR="00D351B2" w:rsidRPr="00D351B2">
              <w:rPr>
                <w:rFonts w:ascii="Times New Roman" w:eastAsiaTheme="minorHAnsi" w:hAnsi="Times New Roman" w:cs="Times New Roman"/>
                <w:sz w:val="22"/>
                <w:lang w:eastAsia="en-US"/>
              </w:rPr>
              <w:t>iuMR</w:t>
            </w:r>
            <w:proofErr w:type="spellEnd"/>
            <w:r w:rsidR="00537465">
              <w:rPr>
                <w:rFonts w:ascii="Times New Roman" w:eastAsiaTheme="minorHAnsi" w:hAnsi="Times New Roman" w:cs="Times New Roman"/>
                <w:sz w:val="22"/>
                <w:lang w:eastAsia="en-US"/>
              </w:rPr>
              <w:t xml:space="preserve"> (7-10)</w:t>
            </w:r>
            <w:r w:rsidR="00D351B2" w:rsidRPr="00D351B2">
              <w:rPr>
                <w:rFonts w:ascii="Times New Roman" w:eastAsiaTheme="minorHAnsi" w:hAnsi="Times New Roman" w:cs="Times New Roman"/>
                <w:sz w:val="22"/>
                <w:lang w:eastAsia="en-US"/>
              </w:rPr>
              <w:t xml:space="preserve">. </w:t>
            </w:r>
            <w:r w:rsidR="00DF66D2">
              <w:rPr>
                <w:rFonts w:ascii="Times New Roman" w:eastAsiaTheme="minorHAnsi" w:hAnsi="Times New Roman" w:cs="Times New Roman"/>
                <w:sz w:val="22"/>
                <w:lang w:eastAsia="en-US"/>
              </w:rPr>
              <w:t xml:space="preserve">We believe </w:t>
            </w:r>
            <w:r w:rsidR="00D351B2" w:rsidRPr="00D351B2">
              <w:rPr>
                <w:rFonts w:ascii="Times New Roman" w:eastAsiaTheme="minorHAnsi" w:hAnsi="Times New Roman" w:cs="Times New Roman"/>
                <w:sz w:val="22"/>
                <w:lang w:eastAsia="en-US"/>
              </w:rPr>
              <w:t xml:space="preserve">that </w:t>
            </w:r>
            <w:r w:rsidR="00DF66D2">
              <w:rPr>
                <w:rFonts w:ascii="Times New Roman" w:eastAsiaTheme="minorHAnsi" w:hAnsi="Times New Roman" w:cs="Times New Roman"/>
                <w:sz w:val="22"/>
                <w:lang w:eastAsia="en-US"/>
              </w:rPr>
              <w:t>similar</w:t>
            </w:r>
            <w:r w:rsidR="00D351B2" w:rsidRPr="00D351B2">
              <w:rPr>
                <w:rFonts w:ascii="Times New Roman" w:eastAsiaTheme="minorHAnsi" w:hAnsi="Times New Roman" w:cs="Times New Roman"/>
                <w:sz w:val="22"/>
                <w:lang w:eastAsia="en-US"/>
              </w:rPr>
              <w:t xml:space="preserve"> benefits </w:t>
            </w:r>
            <w:r w:rsidR="00DF66D2">
              <w:rPr>
                <w:rFonts w:ascii="Times New Roman" w:eastAsiaTheme="minorHAnsi" w:hAnsi="Times New Roman" w:cs="Times New Roman"/>
                <w:sz w:val="22"/>
                <w:lang w:eastAsia="en-US"/>
              </w:rPr>
              <w:t>will be found</w:t>
            </w:r>
            <w:r w:rsidR="00D351B2" w:rsidRPr="00D351B2">
              <w:rPr>
                <w:rFonts w:ascii="Times New Roman" w:eastAsiaTheme="minorHAnsi" w:hAnsi="Times New Roman" w:cs="Times New Roman"/>
                <w:sz w:val="22"/>
                <w:lang w:eastAsia="en-US"/>
              </w:rPr>
              <w:t xml:space="preserve"> </w:t>
            </w:r>
            <w:r w:rsidR="00DF66D2">
              <w:rPr>
                <w:rFonts w:ascii="Times New Roman" w:eastAsiaTheme="minorHAnsi" w:hAnsi="Times New Roman" w:cs="Times New Roman"/>
                <w:sz w:val="22"/>
                <w:lang w:eastAsia="en-US"/>
              </w:rPr>
              <w:t>in</w:t>
            </w:r>
            <w:r w:rsidR="00D351B2" w:rsidRPr="00D351B2">
              <w:rPr>
                <w:rFonts w:ascii="Times New Roman" w:eastAsiaTheme="minorHAnsi" w:hAnsi="Times New Roman" w:cs="Times New Roman"/>
                <w:sz w:val="22"/>
                <w:lang w:eastAsia="en-US"/>
              </w:rPr>
              <w:t xml:space="preserve"> pregnancies </w:t>
            </w:r>
            <w:r w:rsidR="00DF66D2">
              <w:rPr>
                <w:rFonts w:ascii="Times New Roman" w:eastAsiaTheme="minorHAnsi" w:hAnsi="Times New Roman" w:cs="Times New Roman"/>
                <w:sz w:val="22"/>
                <w:lang w:eastAsia="en-US"/>
              </w:rPr>
              <w:t xml:space="preserve">at a high risk of </w:t>
            </w:r>
            <w:proofErr w:type="spellStart"/>
            <w:r w:rsidR="00DF66D2">
              <w:rPr>
                <w:rFonts w:ascii="Times New Roman" w:eastAsiaTheme="minorHAnsi" w:hAnsi="Times New Roman" w:cs="Times New Roman"/>
                <w:sz w:val="22"/>
                <w:lang w:eastAsia="en-US"/>
              </w:rPr>
              <w:t>fetal</w:t>
            </w:r>
            <w:proofErr w:type="spellEnd"/>
            <w:r w:rsidR="00DF66D2">
              <w:rPr>
                <w:rFonts w:ascii="Times New Roman" w:eastAsiaTheme="minorHAnsi" w:hAnsi="Times New Roman" w:cs="Times New Roman"/>
                <w:sz w:val="22"/>
                <w:lang w:eastAsia="en-US"/>
              </w:rPr>
              <w:t xml:space="preserve"> neuropathology</w:t>
            </w:r>
            <w:r w:rsidR="00E27998">
              <w:rPr>
                <w:rFonts w:ascii="Times New Roman" w:eastAsiaTheme="minorHAnsi" w:hAnsi="Times New Roman" w:cs="Times New Roman"/>
                <w:sz w:val="22"/>
                <w:lang w:eastAsia="en-US"/>
              </w:rPr>
              <w:t xml:space="preserve"> </w:t>
            </w:r>
            <w:r w:rsidR="00D351B2" w:rsidRPr="00D351B2">
              <w:rPr>
                <w:rFonts w:ascii="Times New Roman" w:eastAsiaTheme="minorHAnsi" w:hAnsi="Times New Roman" w:cs="Times New Roman"/>
                <w:sz w:val="22"/>
                <w:lang w:eastAsia="en-US"/>
              </w:rPr>
              <w:t xml:space="preserve">when </w:t>
            </w:r>
            <w:commentRangeStart w:id="40"/>
            <w:r w:rsidR="00D351B2" w:rsidRPr="00D351B2">
              <w:rPr>
                <w:rFonts w:ascii="Times New Roman" w:eastAsiaTheme="minorHAnsi" w:hAnsi="Times New Roman" w:cs="Times New Roman"/>
                <w:sz w:val="22"/>
                <w:lang w:eastAsia="en-US"/>
              </w:rPr>
              <w:t>the USS findings are abnormal</w:t>
            </w:r>
            <w:commentRangeEnd w:id="40"/>
            <w:r w:rsidR="00EB2D2F">
              <w:rPr>
                <w:rStyle w:val="CommentReference"/>
              </w:rPr>
              <w:commentReference w:id="40"/>
            </w:r>
            <w:r w:rsidR="00631A71">
              <w:rPr>
                <w:rFonts w:ascii="Times New Roman" w:eastAsiaTheme="minorHAnsi" w:hAnsi="Times New Roman" w:cs="Times New Roman"/>
                <w:sz w:val="22"/>
                <w:lang w:eastAsia="en-US"/>
              </w:rPr>
              <w:t>. Nevertheless, there is currently</w:t>
            </w:r>
            <w:r w:rsidR="00D351B2" w:rsidRPr="00D351B2">
              <w:rPr>
                <w:rFonts w:ascii="Times New Roman" w:eastAsiaTheme="minorHAnsi" w:hAnsi="Times New Roman" w:cs="Times New Roman"/>
                <w:sz w:val="22"/>
                <w:lang w:eastAsia="en-US"/>
              </w:rPr>
              <w:t xml:space="preserve"> little published data to judge the use of </w:t>
            </w:r>
            <w:proofErr w:type="spellStart"/>
            <w:r w:rsidR="00D351B2" w:rsidRPr="00D351B2">
              <w:rPr>
                <w:rFonts w:ascii="Times New Roman" w:eastAsiaTheme="minorHAnsi" w:hAnsi="Times New Roman" w:cs="Times New Roman"/>
                <w:sz w:val="22"/>
                <w:lang w:eastAsia="en-US"/>
              </w:rPr>
              <w:t>iuMR</w:t>
            </w:r>
            <w:proofErr w:type="spellEnd"/>
            <w:r w:rsidR="00D351B2" w:rsidRPr="00D351B2">
              <w:rPr>
                <w:rFonts w:ascii="Times New Roman" w:eastAsiaTheme="minorHAnsi" w:hAnsi="Times New Roman" w:cs="Times New Roman"/>
                <w:sz w:val="22"/>
                <w:lang w:eastAsia="en-US"/>
              </w:rPr>
              <w:t xml:space="preserve"> imaging in high risk cases when the USS examination is normal</w:t>
            </w:r>
            <w:r w:rsidR="00E96B2B">
              <w:rPr>
                <w:rFonts w:ascii="Times New Roman" w:eastAsiaTheme="minorHAnsi" w:hAnsi="Times New Roman" w:cs="Times New Roman"/>
                <w:sz w:val="22"/>
                <w:lang w:eastAsia="en-US"/>
              </w:rPr>
              <w:t xml:space="preserve"> as described below</w:t>
            </w:r>
            <w:r w:rsidR="00D351B2" w:rsidRPr="00D351B2">
              <w:rPr>
                <w:rFonts w:ascii="Times New Roman" w:eastAsiaTheme="minorHAnsi" w:hAnsi="Times New Roman" w:cs="Times New Roman"/>
                <w:sz w:val="22"/>
                <w:lang w:eastAsia="en-US"/>
              </w:rPr>
              <w:t>.</w:t>
            </w:r>
          </w:p>
          <w:p w14:paraId="7022D82F" w14:textId="77777777" w:rsidR="00D351B2" w:rsidRPr="00D351B2" w:rsidRDefault="00E96B2B" w:rsidP="00E96B2B">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1. </w:t>
            </w:r>
            <w:r w:rsidR="00B82D93">
              <w:rPr>
                <w:rFonts w:ascii="Times New Roman" w:eastAsiaTheme="minorHAnsi" w:hAnsi="Times New Roman" w:cs="Times New Roman"/>
                <w:sz w:val="22"/>
                <w:u w:val="single"/>
                <w:lang w:eastAsia="en-US"/>
              </w:rPr>
              <w:t>Increased</w:t>
            </w:r>
            <w:r w:rsidR="00D351B2" w:rsidRPr="00D351B2">
              <w:rPr>
                <w:rFonts w:ascii="Times New Roman" w:eastAsiaTheme="minorHAnsi" w:hAnsi="Times New Roman" w:cs="Times New Roman"/>
                <w:sz w:val="22"/>
                <w:u w:val="single"/>
                <w:lang w:eastAsia="en-US"/>
              </w:rPr>
              <w:t xml:space="preserve"> risk on the basis of a sibling with a brain abnormality</w:t>
            </w:r>
          </w:p>
          <w:p w14:paraId="03CC67A2" w14:textId="7657EA2C" w:rsidR="00F476E1" w:rsidRDefault="00F476E1" w:rsidP="00E96B2B">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The </w:t>
            </w:r>
            <w:proofErr w:type="gramStart"/>
            <w:r>
              <w:rPr>
                <w:rFonts w:ascii="Times New Roman" w:eastAsiaTheme="minorHAnsi" w:hAnsi="Times New Roman" w:cs="Times New Roman"/>
                <w:sz w:val="22"/>
                <w:lang w:eastAsia="en-US"/>
              </w:rPr>
              <w:t>applicants</w:t>
            </w:r>
            <w:proofErr w:type="gramEnd"/>
            <w:r>
              <w:rPr>
                <w:rFonts w:ascii="Times New Roman" w:eastAsiaTheme="minorHAnsi" w:hAnsi="Times New Roman" w:cs="Times New Roman"/>
                <w:sz w:val="22"/>
                <w:lang w:eastAsia="en-US"/>
              </w:rPr>
              <w:t xml:space="preserve"> group has published what we believe is the only paper on this subject in a retrospective study of 100 </w:t>
            </w:r>
            <w:proofErr w:type="spellStart"/>
            <w:r>
              <w:rPr>
                <w:rFonts w:ascii="Times New Roman" w:eastAsiaTheme="minorHAnsi" w:hAnsi="Times New Roman" w:cs="Times New Roman"/>
                <w:sz w:val="22"/>
                <w:lang w:eastAsia="en-US"/>
              </w:rPr>
              <w:t>fetuses</w:t>
            </w:r>
            <w:proofErr w:type="spellEnd"/>
            <w:r>
              <w:rPr>
                <w:rFonts w:ascii="Times New Roman" w:eastAsiaTheme="minorHAnsi" w:hAnsi="Times New Roman" w:cs="Times New Roman"/>
                <w:sz w:val="22"/>
                <w:lang w:eastAsia="en-US"/>
              </w:rPr>
              <w:t xml:space="preserve"> </w:t>
            </w:r>
            <w:r w:rsidR="006F3ADC">
              <w:rPr>
                <w:rFonts w:ascii="Times New Roman" w:eastAsiaTheme="minorHAnsi" w:hAnsi="Times New Roman" w:cs="Times New Roman"/>
                <w:sz w:val="22"/>
                <w:lang w:eastAsia="en-US"/>
              </w:rPr>
              <w:t xml:space="preserve">at high risk due to a CNS malformation in an earlier pregnancy </w:t>
            </w:r>
            <w:r>
              <w:rPr>
                <w:rFonts w:ascii="Times New Roman" w:eastAsiaTheme="minorHAnsi" w:hAnsi="Times New Roman" w:cs="Times New Roman"/>
                <w:sz w:val="22"/>
                <w:lang w:eastAsia="en-US"/>
              </w:rPr>
              <w:t xml:space="preserve">(11). The study suffered from several methodological flaws including not being </w:t>
            </w:r>
            <w:proofErr w:type="spellStart"/>
            <w:r>
              <w:rPr>
                <w:rFonts w:ascii="Times New Roman" w:eastAsiaTheme="minorHAnsi" w:hAnsi="Times New Roman" w:cs="Times New Roman"/>
                <w:sz w:val="22"/>
                <w:lang w:eastAsia="en-US"/>
              </w:rPr>
              <w:t>adequetly</w:t>
            </w:r>
            <w:proofErr w:type="spellEnd"/>
            <w:r>
              <w:rPr>
                <w:rFonts w:ascii="Times New Roman" w:eastAsiaTheme="minorHAnsi" w:hAnsi="Times New Roman" w:cs="Times New Roman"/>
                <w:sz w:val="22"/>
                <w:lang w:eastAsia="en-US"/>
              </w:rPr>
              <w:t xml:space="preserve"> powered and poor outcome reference data collection but the results of that study provide the only information available to inform the power calculation given below.</w:t>
            </w:r>
          </w:p>
          <w:p w14:paraId="53B05C56" w14:textId="77777777" w:rsidR="00E96B2B" w:rsidRDefault="00F476E1" w:rsidP="00E96B2B">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 </w:t>
            </w:r>
          </w:p>
          <w:p w14:paraId="2FD328B5" w14:textId="77777777" w:rsidR="00D351B2" w:rsidRPr="00D351B2" w:rsidRDefault="00E96B2B" w:rsidP="00E96B2B">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2. </w:t>
            </w:r>
            <w:r w:rsidR="00B82D93">
              <w:rPr>
                <w:rFonts w:ascii="Times New Roman" w:eastAsiaTheme="minorHAnsi" w:hAnsi="Times New Roman" w:cs="Times New Roman"/>
                <w:sz w:val="22"/>
                <w:u w:val="single"/>
                <w:lang w:eastAsia="en-US"/>
              </w:rPr>
              <w:t>Increased</w:t>
            </w:r>
            <w:r w:rsidR="007301D9">
              <w:rPr>
                <w:rFonts w:ascii="Times New Roman" w:eastAsiaTheme="minorHAnsi" w:hAnsi="Times New Roman" w:cs="Times New Roman"/>
                <w:sz w:val="22"/>
                <w:u w:val="single"/>
                <w:lang w:eastAsia="en-US"/>
              </w:rPr>
              <w:t xml:space="preserve"> risk on the basis of </w:t>
            </w:r>
            <w:r w:rsidR="00D351B2" w:rsidRPr="00D351B2">
              <w:rPr>
                <w:rFonts w:ascii="Times New Roman" w:eastAsiaTheme="minorHAnsi" w:hAnsi="Times New Roman" w:cs="Times New Roman"/>
                <w:sz w:val="22"/>
                <w:u w:val="single"/>
                <w:lang w:eastAsia="en-US"/>
              </w:rPr>
              <w:t xml:space="preserve"> </w:t>
            </w:r>
            <w:r w:rsidR="007301D9">
              <w:rPr>
                <w:rFonts w:ascii="Times New Roman" w:eastAsiaTheme="minorHAnsi" w:hAnsi="Times New Roman" w:cs="Times New Roman"/>
                <w:sz w:val="22"/>
                <w:u w:val="single"/>
                <w:lang w:eastAsia="en-US"/>
              </w:rPr>
              <w:t>CMV</w:t>
            </w:r>
            <w:r w:rsidR="00D351B2" w:rsidRPr="00D351B2">
              <w:rPr>
                <w:rFonts w:ascii="Times New Roman" w:eastAsiaTheme="minorHAnsi" w:hAnsi="Times New Roman" w:cs="Times New Roman"/>
                <w:sz w:val="22"/>
                <w:u w:val="single"/>
                <w:lang w:eastAsia="en-US"/>
              </w:rPr>
              <w:t xml:space="preserve"> infection</w:t>
            </w:r>
          </w:p>
          <w:p w14:paraId="52CD7CF2" w14:textId="3633DA3A" w:rsidR="00E96B2B" w:rsidRDefault="00FC04C7" w:rsidP="00E96B2B">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The literature is sparse. </w:t>
            </w:r>
            <w:proofErr w:type="spellStart"/>
            <w:r>
              <w:rPr>
                <w:rFonts w:ascii="Times New Roman" w:eastAsiaTheme="minorHAnsi" w:hAnsi="Times New Roman" w:cs="Times New Roman"/>
                <w:sz w:val="22"/>
                <w:lang w:eastAsia="en-US"/>
              </w:rPr>
              <w:t>Mallinger</w:t>
            </w:r>
            <w:proofErr w:type="spellEnd"/>
            <w:r>
              <w:rPr>
                <w:rFonts w:ascii="Times New Roman" w:eastAsiaTheme="minorHAnsi" w:hAnsi="Times New Roman" w:cs="Times New Roman"/>
                <w:sz w:val="22"/>
                <w:lang w:eastAsia="en-US"/>
              </w:rPr>
              <w:t xml:space="preserve"> and colleagues in 2003 reported 27 </w:t>
            </w:r>
            <w:proofErr w:type="spellStart"/>
            <w:r>
              <w:rPr>
                <w:rFonts w:ascii="Times New Roman" w:eastAsiaTheme="minorHAnsi" w:hAnsi="Times New Roman" w:cs="Times New Roman"/>
                <w:sz w:val="22"/>
                <w:lang w:eastAsia="en-US"/>
              </w:rPr>
              <w:t>fetuses</w:t>
            </w:r>
            <w:proofErr w:type="spellEnd"/>
            <w:r>
              <w:rPr>
                <w:rFonts w:ascii="Times New Roman" w:eastAsiaTheme="minorHAnsi" w:hAnsi="Times New Roman" w:cs="Times New Roman"/>
                <w:sz w:val="22"/>
                <w:lang w:eastAsia="en-US"/>
              </w:rPr>
              <w:t xml:space="preserve"> with CMV and only found one case</w:t>
            </w:r>
            <w:del w:id="41" w:author="User" w:date="2017-02-27T11:46:00Z">
              <w:r w:rsidDel="002F0584">
                <w:rPr>
                  <w:rFonts w:ascii="Times New Roman" w:eastAsiaTheme="minorHAnsi" w:hAnsi="Times New Roman" w:cs="Times New Roman"/>
                  <w:sz w:val="22"/>
                  <w:lang w:eastAsia="en-US"/>
                </w:rPr>
                <w:delText>s in</w:delText>
              </w:r>
            </w:del>
            <w:r>
              <w:rPr>
                <w:rFonts w:ascii="Times New Roman" w:eastAsiaTheme="minorHAnsi" w:hAnsi="Times New Roman" w:cs="Times New Roman"/>
                <w:sz w:val="22"/>
                <w:lang w:eastAsia="en-US"/>
              </w:rPr>
              <w:t xml:space="preserve"> which provided additional </w:t>
            </w:r>
            <w:r w:rsidR="00D52BEC">
              <w:rPr>
                <w:rFonts w:ascii="Times New Roman" w:eastAsiaTheme="minorHAnsi" w:hAnsi="Times New Roman" w:cs="Times New Roman"/>
                <w:sz w:val="22"/>
                <w:lang w:eastAsia="en-US"/>
              </w:rPr>
              <w:t>information (12) in contrast to a more recent study</w:t>
            </w:r>
            <w:del w:id="42" w:author="User" w:date="2017-02-27T11:46:00Z">
              <w:r w:rsidR="00D52BEC" w:rsidDel="002F0584">
                <w:rPr>
                  <w:rFonts w:ascii="Times New Roman" w:eastAsiaTheme="minorHAnsi" w:hAnsi="Times New Roman" w:cs="Times New Roman"/>
                  <w:sz w:val="22"/>
                  <w:lang w:eastAsia="en-US"/>
                </w:rPr>
                <w:delText xml:space="preserve"> of</w:delText>
              </w:r>
            </w:del>
            <w:ins w:id="43" w:author="User" w:date="2017-02-27T11:46:00Z">
              <w:r w:rsidR="002F0584">
                <w:rPr>
                  <w:rFonts w:ascii="Times New Roman" w:eastAsiaTheme="minorHAnsi" w:hAnsi="Times New Roman" w:cs="Times New Roman"/>
                  <w:sz w:val="22"/>
                  <w:lang w:eastAsia="en-US"/>
                </w:rPr>
                <w:t>,</w:t>
              </w:r>
            </w:ins>
            <w:r w:rsidR="00D52BEC">
              <w:rPr>
                <w:rFonts w:ascii="Times New Roman" w:eastAsiaTheme="minorHAnsi" w:hAnsi="Times New Roman" w:cs="Times New Roman"/>
                <w:sz w:val="22"/>
                <w:lang w:eastAsia="en-US"/>
              </w:rPr>
              <w:t xml:space="preserve"> </w:t>
            </w:r>
            <w:proofErr w:type="spellStart"/>
            <w:r w:rsidR="00D52BEC">
              <w:rPr>
                <w:rFonts w:ascii="Times New Roman" w:eastAsiaTheme="minorHAnsi" w:hAnsi="Times New Roman" w:cs="Times New Roman"/>
                <w:sz w:val="22"/>
                <w:lang w:eastAsia="en-US"/>
              </w:rPr>
              <w:t>Doneda</w:t>
            </w:r>
            <w:proofErr w:type="spellEnd"/>
            <w:r w:rsidR="00D52BEC">
              <w:rPr>
                <w:rFonts w:ascii="Times New Roman" w:eastAsiaTheme="minorHAnsi" w:hAnsi="Times New Roman" w:cs="Times New Roman"/>
                <w:sz w:val="22"/>
                <w:lang w:eastAsia="en-US"/>
              </w:rPr>
              <w:t xml:space="preserve"> et al in 2010 (13)</w:t>
            </w:r>
            <w:ins w:id="44" w:author="User" w:date="2017-02-27T11:46:00Z">
              <w:r w:rsidR="002F0584">
                <w:rPr>
                  <w:rFonts w:ascii="Times New Roman" w:eastAsiaTheme="minorHAnsi" w:hAnsi="Times New Roman" w:cs="Times New Roman"/>
                  <w:sz w:val="22"/>
                  <w:lang w:eastAsia="en-US"/>
                </w:rPr>
                <w:t>,</w:t>
              </w:r>
            </w:ins>
            <w:r w:rsidR="00D52BEC">
              <w:rPr>
                <w:rFonts w:ascii="Times New Roman" w:eastAsiaTheme="minorHAnsi" w:hAnsi="Times New Roman" w:cs="Times New Roman"/>
                <w:sz w:val="22"/>
                <w:lang w:eastAsia="en-US"/>
              </w:rPr>
              <w:t xml:space="preserve"> of 38 </w:t>
            </w:r>
            <w:proofErr w:type="spellStart"/>
            <w:r w:rsidR="00D52BEC">
              <w:rPr>
                <w:rFonts w:ascii="Times New Roman" w:eastAsiaTheme="minorHAnsi" w:hAnsi="Times New Roman" w:cs="Times New Roman"/>
                <w:sz w:val="22"/>
                <w:lang w:eastAsia="en-US"/>
              </w:rPr>
              <w:t>fetuses</w:t>
            </w:r>
            <w:proofErr w:type="spellEnd"/>
            <w:r w:rsidR="00D52BEC">
              <w:rPr>
                <w:rFonts w:ascii="Times New Roman" w:eastAsiaTheme="minorHAnsi" w:hAnsi="Times New Roman" w:cs="Times New Roman"/>
                <w:sz w:val="22"/>
                <w:lang w:eastAsia="en-US"/>
              </w:rPr>
              <w:t xml:space="preserve"> with CMV infection showed that </w:t>
            </w:r>
            <w:proofErr w:type="spellStart"/>
            <w:r w:rsidR="00D52BEC">
              <w:rPr>
                <w:rFonts w:ascii="Times New Roman" w:eastAsiaTheme="minorHAnsi" w:hAnsi="Times New Roman" w:cs="Times New Roman"/>
                <w:sz w:val="22"/>
                <w:lang w:eastAsia="en-US"/>
              </w:rPr>
              <w:t>iuMR</w:t>
            </w:r>
            <w:proofErr w:type="spellEnd"/>
            <w:r w:rsidR="00D52BEC">
              <w:rPr>
                <w:rFonts w:ascii="Times New Roman" w:eastAsiaTheme="minorHAnsi" w:hAnsi="Times New Roman" w:cs="Times New Roman"/>
                <w:sz w:val="22"/>
                <w:lang w:eastAsia="en-US"/>
              </w:rPr>
              <w:t xml:space="preserve"> gave extra information in 18 (47%). Benefits of </w:t>
            </w:r>
            <w:proofErr w:type="spellStart"/>
            <w:r w:rsidR="00D52BEC">
              <w:rPr>
                <w:rFonts w:ascii="Times New Roman" w:eastAsiaTheme="minorHAnsi" w:hAnsi="Times New Roman" w:cs="Times New Roman"/>
                <w:sz w:val="22"/>
                <w:lang w:eastAsia="en-US"/>
              </w:rPr>
              <w:t>iuMR</w:t>
            </w:r>
            <w:proofErr w:type="spellEnd"/>
            <w:r w:rsidR="00D52BEC">
              <w:rPr>
                <w:rFonts w:ascii="Times New Roman" w:eastAsiaTheme="minorHAnsi" w:hAnsi="Times New Roman" w:cs="Times New Roman"/>
                <w:sz w:val="22"/>
                <w:lang w:eastAsia="en-US"/>
              </w:rPr>
              <w:t xml:space="preserve"> have also b</w:t>
            </w:r>
            <w:r w:rsidR="008538F1">
              <w:rPr>
                <w:rFonts w:ascii="Times New Roman" w:eastAsiaTheme="minorHAnsi" w:hAnsi="Times New Roman" w:cs="Times New Roman"/>
                <w:sz w:val="22"/>
                <w:lang w:eastAsia="en-US"/>
              </w:rPr>
              <w:t xml:space="preserve">een described by </w:t>
            </w:r>
            <w:proofErr w:type="spellStart"/>
            <w:r w:rsidR="008538F1">
              <w:rPr>
                <w:rFonts w:ascii="Times New Roman" w:eastAsiaTheme="minorHAnsi" w:hAnsi="Times New Roman" w:cs="Times New Roman"/>
                <w:sz w:val="22"/>
                <w:lang w:eastAsia="en-US"/>
              </w:rPr>
              <w:t>Picone</w:t>
            </w:r>
            <w:proofErr w:type="spellEnd"/>
            <w:r w:rsidR="008538F1">
              <w:rPr>
                <w:rFonts w:ascii="Times New Roman" w:eastAsiaTheme="minorHAnsi" w:hAnsi="Times New Roman" w:cs="Times New Roman"/>
                <w:sz w:val="22"/>
                <w:lang w:eastAsia="en-US"/>
              </w:rPr>
              <w:t xml:space="preserve"> et al. </w:t>
            </w:r>
            <w:r w:rsidR="00D52BEC">
              <w:rPr>
                <w:rFonts w:ascii="Times New Roman" w:eastAsiaTheme="minorHAnsi" w:hAnsi="Times New Roman" w:cs="Times New Roman"/>
                <w:sz w:val="22"/>
                <w:lang w:eastAsia="en-US"/>
              </w:rPr>
              <w:t xml:space="preserve">in </w:t>
            </w:r>
            <w:r w:rsidR="008B2558">
              <w:rPr>
                <w:rFonts w:ascii="Times New Roman" w:eastAsiaTheme="minorHAnsi" w:hAnsi="Times New Roman" w:cs="Times New Roman"/>
                <w:sz w:val="22"/>
                <w:lang w:eastAsia="en-US"/>
              </w:rPr>
              <w:t>at least 6/28 (21%) in 2008</w:t>
            </w:r>
            <w:r w:rsidR="00D52BEC">
              <w:rPr>
                <w:rFonts w:ascii="Times New Roman" w:eastAsiaTheme="minorHAnsi" w:hAnsi="Times New Roman" w:cs="Times New Roman"/>
                <w:sz w:val="22"/>
                <w:lang w:eastAsia="en-US"/>
              </w:rPr>
              <w:t xml:space="preserve"> (14)</w:t>
            </w:r>
            <w:r w:rsidR="008B2558">
              <w:rPr>
                <w:rFonts w:ascii="Times New Roman" w:eastAsiaTheme="minorHAnsi" w:hAnsi="Times New Roman" w:cs="Times New Roman"/>
                <w:sz w:val="22"/>
                <w:lang w:eastAsia="en-US"/>
              </w:rPr>
              <w:t>. None of these studies were formally powered and we have taken a conservative estimate of 10% improvement to inform our power calculations</w:t>
            </w:r>
          </w:p>
          <w:p w14:paraId="303F3DE9" w14:textId="77777777" w:rsidR="008B2558" w:rsidRDefault="008B2558" w:rsidP="00E96B2B">
            <w:pPr>
              <w:spacing w:after="200" w:line="276" w:lineRule="auto"/>
              <w:contextualSpacing/>
              <w:rPr>
                <w:rFonts w:ascii="Times New Roman" w:eastAsiaTheme="minorHAnsi" w:hAnsi="Times New Roman" w:cs="Times New Roman"/>
                <w:sz w:val="22"/>
                <w:lang w:eastAsia="en-US"/>
              </w:rPr>
            </w:pPr>
          </w:p>
          <w:p w14:paraId="0536E000" w14:textId="77777777" w:rsidR="00D351B2" w:rsidRPr="00D351B2" w:rsidRDefault="00E96B2B" w:rsidP="00E96B2B">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3. </w:t>
            </w:r>
            <w:r w:rsidR="00B82D93">
              <w:rPr>
                <w:rFonts w:ascii="Times New Roman" w:eastAsiaTheme="minorHAnsi" w:hAnsi="Times New Roman" w:cs="Times New Roman"/>
                <w:sz w:val="22"/>
                <w:u w:val="single"/>
                <w:lang w:eastAsia="en-US"/>
              </w:rPr>
              <w:t>Increased</w:t>
            </w:r>
            <w:r w:rsidR="00B82D93" w:rsidRPr="00D351B2">
              <w:rPr>
                <w:rFonts w:ascii="Times New Roman" w:eastAsiaTheme="minorHAnsi" w:hAnsi="Times New Roman" w:cs="Times New Roman"/>
                <w:sz w:val="22"/>
                <w:u w:val="single"/>
                <w:lang w:eastAsia="en-US"/>
              </w:rPr>
              <w:t xml:space="preserve"> </w:t>
            </w:r>
            <w:r w:rsidR="00D351B2" w:rsidRPr="00D351B2">
              <w:rPr>
                <w:rFonts w:ascii="Times New Roman" w:eastAsiaTheme="minorHAnsi" w:hAnsi="Times New Roman" w:cs="Times New Roman"/>
                <w:sz w:val="22"/>
                <w:u w:val="single"/>
                <w:lang w:eastAsia="en-US"/>
              </w:rPr>
              <w:t>risk on the basis of a microcephaly</w:t>
            </w:r>
          </w:p>
          <w:p w14:paraId="253C1700" w14:textId="40F22411" w:rsidR="00D1390B" w:rsidRPr="00D1390B" w:rsidRDefault="00D1390B" w:rsidP="00D1390B">
            <w:pPr>
              <w:spacing w:after="200" w:line="276" w:lineRule="auto"/>
              <w:contextualSpacing/>
              <w:rPr>
                <w:rFonts w:ascii="Times New Roman" w:eastAsiaTheme="minorHAnsi" w:hAnsi="Times New Roman" w:cs="Times New Roman"/>
                <w:sz w:val="22"/>
                <w:lang w:eastAsia="en-US"/>
              </w:rPr>
            </w:pPr>
            <w:r w:rsidRPr="00D1390B">
              <w:rPr>
                <w:rFonts w:ascii="Times New Roman" w:eastAsiaTheme="minorHAnsi" w:hAnsi="Times New Roman" w:cs="Times New Roman"/>
                <w:sz w:val="22"/>
                <w:lang w:eastAsia="en-US"/>
              </w:rPr>
              <w:t xml:space="preserve">A routine part of the prenatal assessment of the </w:t>
            </w:r>
            <w:proofErr w:type="spellStart"/>
            <w:r w:rsidRPr="00D1390B">
              <w:rPr>
                <w:rFonts w:ascii="Times New Roman" w:eastAsiaTheme="minorHAnsi" w:hAnsi="Times New Roman" w:cs="Times New Roman"/>
                <w:sz w:val="22"/>
                <w:lang w:eastAsia="en-US"/>
              </w:rPr>
              <w:t>fetus</w:t>
            </w:r>
            <w:proofErr w:type="spellEnd"/>
            <w:r w:rsidRPr="00D1390B">
              <w:rPr>
                <w:rFonts w:ascii="Times New Roman" w:eastAsiaTheme="minorHAnsi" w:hAnsi="Times New Roman" w:cs="Times New Roman"/>
                <w:sz w:val="22"/>
                <w:lang w:eastAsia="en-US"/>
              </w:rPr>
              <w:t xml:space="preserve"> during the second trimester anomaly USS is to monitor </w:t>
            </w:r>
            <w:proofErr w:type="spellStart"/>
            <w:r w:rsidRPr="00D1390B">
              <w:rPr>
                <w:rFonts w:ascii="Times New Roman" w:eastAsiaTheme="minorHAnsi" w:hAnsi="Times New Roman" w:cs="Times New Roman"/>
                <w:sz w:val="22"/>
                <w:lang w:eastAsia="en-US"/>
              </w:rPr>
              <w:t>fetal</w:t>
            </w:r>
            <w:proofErr w:type="spellEnd"/>
            <w:r w:rsidRPr="00D1390B">
              <w:rPr>
                <w:rFonts w:ascii="Times New Roman" w:eastAsiaTheme="minorHAnsi" w:hAnsi="Times New Roman" w:cs="Times New Roman"/>
                <w:sz w:val="22"/>
                <w:lang w:eastAsia="en-US"/>
              </w:rPr>
              <w:t xml:space="preserve"> growth, which includes measurement of the skull dimensions usually by way of head circumference. This allows co</w:t>
            </w:r>
            <w:r w:rsidR="008538F1">
              <w:rPr>
                <w:rFonts w:ascii="Times New Roman" w:eastAsiaTheme="minorHAnsi" w:hAnsi="Times New Roman" w:cs="Times New Roman"/>
                <w:sz w:val="22"/>
                <w:lang w:eastAsia="en-US"/>
              </w:rPr>
              <w:t xml:space="preserve">mparison with reference data </w:t>
            </w:r>
            <w:r w:rsidRPr="00D1390B">
              <w:rPr>
                <w:rFonts w:ascii="Times New Roman" w:eastAsiaTheme="minorHAnsi" w:hAnsi="Times New Roman" w:cs="Times New Roman"/>
                <w:sz w:val="22"/>
                <w:lang w:eastAsia="en-US"/>
              </w:rPr>
              <w:t xml:space="preserve">from a large number of normal pregnancies in order to identify those </w:t>
            </w:r>
            <w:proofErr w:type="spellStart"/>
            <w:r w:rsidRPr="00D1390B">
              <w:rPr>
                <w:rFonts w:ascii="Times New Roman" w:eastAsiaTheme="minorHAnsi" w:hAnsi="Times New Roman" w:cs="Times New Roman"/>
                <w:sz w:val="22"/>
                <w:lang w:eastAsia="en-US"/>
              </w:rPr>
              <w:t>fetuses</w:t>
            </w:r>
            <w:proofErr w:type="spellEnd"/>
            <w:r w:rsidRPr="00D1390B">
              <w:rPr>
                <w:rFonts w:ascii="Times New Roman" w:eastAsiaTheme="minorHAnsi" w:hAnsi="Times New Roman" w:cs="Times New Roman"/>
                <w:sz w:val="22"/>
                <w:lang w:eastAsia="en-US"/>
              </w:rPr>
              <w:t xml:space="preserve"> with an abnormally small head size (microcephaly). Identifying these </w:t>
            </w:r>
            <w:proofErr w:type="spellStart"/>
            <w:r w:rsidRPr="00D1390B">
              <w:rPr>
                <w:rFonts w:ascii="Times New Roman" w:eastAsiaTheme="minorHAnsi" w:hAnsi="Times New Roman" w:cs="Times New Roman"/>
                <w:sz w:val="22"/>
                <w:lang w:eastAsia="en-US"/>
              </w:rPr>
              <w:t>fetuses</w:t>
            </w:r>
            <w:proofErr w:type="spellEnd"/>
            <w:r w:rsidRPr="00D1390B">
              <w:rPr>
                <w:rFonts w:ascii="Times New Roman" w:eastAsiaTheme="minorHAnsi" w:hAnsi="Times New Roman" w:cs="Times New Roman"/>
                <w:sz w:val="22"/>
                <w:lang w:eastAsia="en-US"/>
              </w:rPr>
              <w:t xml:space="preserve"> is important as microcephaly is often associated with other brain abnormalities which may indicate a poor prognosis. The severity of microcephaly has also been </w:t>
            </w:r>
            <w:r w:rsidRPr="00D1390B">
              <w:rPr>
                <w:rFonts w:ascii="Times New Roman" w:eastAsiaTheme="minorHAnsi" w:hAnsi="Times New Roman" w:cs="Times New Roman"/>
                <w:sz w:val="22"/>
                <w:lang w:eastAsia="en-US"/>
              </w:rPr>
              <w:lastRenderedPageBreak/>
              <w:t>shown to correlate with the risk of poor outcome</w:t>
            </w:r>
            <w:r w:rsidR="008B2558">
              <w:rPr>
                <w:rFonts w:ascii="Times New Roman" w:eastAsiaTheme="minorHAnsi" w:hAnsi="Times New Roman" w:cs="Times New Roman"/>
                <w:sz w:val="22"/>
                <w:lang w:eastAsia="en-US"/>
              </w:rPr>
              <w:t xml:space="preserve"> (15</w:t>
            </w:r>
            <w:proofErr w:type="gramStart"/>
            <w:r w:rsidR="008B2558">
              <w:rPr>
                <w:rFonts w:ascii="Times New Roman" w:eastAsiaTheme="minorHAnsi" w:hAnsi="Times New Roman" w:cs="Times New Roman"/>
                <w:sz w:val="22"/>
                <w:lang w:eastAsia="en-US"/>
              </w:rPr>
              <w:t>,16</w:t>
            </w:r>
            <w:proofErr w:type="gramEnd"/>
            <w:r w:rsidR="008B2558">
              <w:rPr>
                <w:rFonts w:ascii="Times New Roman" w:eastAsiaTheme="minorHAnsi" w:hAnsi="Times New Roman" w:cs="Times New Roman"/>
                <w:sz w:val="22"/>
                <w:lang w:eastAsia="en-US"/>
              </w:rPr>
              <w:t>).</w:t>
            </w:r>
            <w:r w:rsidRPr="00D1390B">
              <w:rPr>
                <w:rFonts w:ascii="Times New Roman" w:eastAsiaTheme="minorHAnsi" w:hAnsi="Times New Roman" w:cs="Times New Roman"/>
                <w:sz w:val="22"/>
                <w:lang w:eastAsia="en-US"/>
              </w:rPr>
              <w:t xml:space="preserve"> Although there is still an increased risk of poor neurodevelopmental outcome when no other structural brain abnormality is present (isolated microcephaly) the risk is reduced, particularly when microcephaly</w:t>
            </w:r>
            <w:r w:rsidR="008B2558">
              <w:rPr>
                <w:rFonts w:ascii="Times New Roman" w:eastAsiaTheme="minorHAnsi" w:hAnsi="Times New Roman" w:cs="Times New Roman"/>
                <w:sz w:val="22"/>
                <w:lang w:eastAsia="en-US"/>
              </w:rPr>
              <w:t xml:space="preserve"> </w:t>
            </w:r>
            <w:r w:rsidR="00C1013B">
              <w:rPr>
                <w:rFonts w:ascii="Times New Roman" w:eastAsiaTheme="minorHAnsi" w:hAnsi="Times New Roman" w:cs="Times New Roman"/>
                <w:sz w:val="22"/>
                <w:lang w:eastAsia="en-US"/>
              </w:rPr>
              <w:t xml:space="preserve">is defined as </w:t>
            </w:r>
            <w:r w:rsidR="00C1013B" w:rsidRPr="00D1390B">
              <w:rPr>
                <w:rFonts w:ascii="Times New Roman" w:eastAsiaTheme="minorHAnsi" w:hAnsi="Times New Roman" w:cs="Times New Roman"/>
                <w:sz w:val="22"/>
                <w:lang w:eastAsia="en-US"/>
              </w:rPr>
              <w:t xml:space="preserve">&lt;2SD </w:t>
            </w:r>
            <w:r w:rsidR="00C1013B">
              <w:rPr>
                <w:rFonts w:ascii="Times New Roman" w:eastAsiaTheme="minorHAnsi" w:hAnsi="Times New Roman" w:cs="Times New Roman"/>
                <w:sz w:val="22"/>
                <w:lang w:eastAsia="en-US"/>
              </w:rPr>
              <w:t xml:space="preserve">below the normative mean </w:t>
            </w:r>
            <w:r w:rsidR="008B2558">
              <w:rPr>
                <w:rFonts w:ascii="Times New Roman" w:eastAsiaTheme="minorHAnsi" w:hAnsi="Times New Roman" w:cs="Times New Roman"/>
                <w:sz w:val="22"/>
                <w:lang w:eastAsia="en-US"/>
              </w:rPr>
              <w:t xml:space="preserve">(17). </w:t>
            </w:r>
            <w:r w:rsidRPr="00D1390B">
              <w:rPr>
                <w:rFonts w:ascii="Times New Roman" w:eastAsiaTheme="minorHAnsi" w:hAnsi="Times New Roman" w:cs="Times New Roman"/>
                <w:sz w:val="22"/>
                <w:lang w:eastAsia="en-US"/>
              </w:rPr>
              <w:t>Isolated microcephaly can occur due to genetic and chromosomal anomalies, as a consequence of antenatal exposures to infections drugs or chemicals but in many cases the cause is not known</w:t>
            </w:r>
            <w:r w:rsidR="008B2558">
              <w:rPr>
                <w:rFonts w:ascii="Times New Roman" w:eastAsiaTheme="minorHAnsi" w:hAnsi="Times New Roman" w:cs="Times New Roman"/>
                <w:sz w:val="22"/>
                <w:lang w:eastAsia="en-US"/>
              </w:rPr>
              <w:t xml:space="preserve"> (18).</w:t>
            </w:r>
            <w:r w:rsidRPr="00D1390B">
              <w:rPr>
                <w:rFonts w:ascii="Times New Roman" w:eastAsiaTheme="minorHAnsi" w:hAnsi="Times New Roman" w:cs="Times New Roman"/>
                <w:sz w:val="22"/>
                <w:lang w:eastAsia="en-US"/>
              </w:rPr>
              <w:t xml:space="preserve"> </w:t>
            </w:r>
          </w:p>
          <w:p w14:paraId="0D4B1AEB" w14:textId="179384A9" w:rsidR="00D1390B" w:rsidRPr="00D1390B" w:rsidRDefault="00D1390B" w:rsidP="00D1390B">
            <w:pPr>
              <w:spacing w:after="200" w:line="276" w:lineRule="auto"/>
              <w:contextualSpacing/>
              <w:rPr>
                <w:rFonts w:ascii="Times New Roman" w:eastAsiaTheme="minorHAnsi" w:hAnsi="Times New Roman" w:cs="Times New Roman"/>
                <w:i/>
                <w:sz w:val="22"/>
                <w:lang w:eastAsia="en-US"/>
              </w:rPr>
            </w:pPr>
            <w:r w:rsidRPr="00D1390B">
              <w:rPr>
                <w:rFonts w:ascii="Times New Roman" w:eastAsiaTheme="minorHAnsi" w:hAnsi="Times New Roman" w:cs="Times New Roman"/>
                <w:sz w:val="22"/>
                <w:lang w:eastAsia="en-US"/>
              </w:rPr>
              <w:t xml:space="preserve">Several studies have demonstrated that </w:t>
            </w:r>
            <w:proofErr w:type="spellStart"/>
            <w:r w:rsidRPr="00D1390B">
              <w:rPr>
                <w:rFonts w:ascii="Times New Roman" w:eastAsiaTheme="minorHAnsi" w:hAnsi="Times New Roman" w:cs="Times New Roman"/>
                <w:sz w:val="22"/>
                <w:lang w:eastAsia="en-US"/>
              </w:rPr>
              <w:t>iuMR</w:t>
            </w:r>
            <w:proofErr w:type="spellEnd"/>
            <w:r w:rsidRPr="00D1390B">
              <w:rPr>
                <w:rFonts w:ascii="Times New Roman" w:eastAsiaTheme="minorHAnsi" w:hAnsi="Times New Roman" w:cs="Times New Roman"/>
                <w:sz w:val="22"/>
                <w:lang w:eastAsia="en-US"/>
              </w:rPr>
              <w:t xml:space="preserve"> imaging is a valuable adjunct to USS in terms of improvement in diagnostic capability and diagnostic certainty when a structural brain abnormality is suspected in the developing </w:t>
            </w:r>
            <w:proofErr w:type="spellStart"/>
            <w:r w:rsidRPr="00D1390B">
              <w:rPr>
                <w:rFonts w:ascii="Times New Roman" w:eastAsiaTheme="minorHAnsi" w:hAnsi="Times New Roman" w:cs="Times New Roman"/>
                <w:sz w:val="22"/>
                <w:lang w:eastAsia="en-US"/>
              </w:rPr>
              <w:t>fetus</w:t>
            </w:r>
            <w:proofErr w:type="spellEnd"/>
            <w:r w:rsidRPr="00D1390B">
              <w:rPr>
                <w:rFonts w:ascii="Times New Roman" w:eastAsiaTheme="minorHAnsi" w:hAnsi="Times New Roman" w:cs="Times New Roman"/>
                <w:sz w:val="22"/>
                <w:lang w:eastAsia="en-US"/>
              </w:rPr>
              <w:t xml:space="preserve"> most recently the MERIDIAN study</w:t>
            </w:r>
            <w:r w:rsidR="008B2558">
              <w:rPr>
                <w:rFonts w:ascii="Times New Roman" w:eastAsiaTheme="minorHAnsi" w:hAnsi="Times New Roman" w:cs="Times New Roman"/>
                <w:sz w:val="22"/>
                <w:lang w:eastAsia="en-US"/>
              </w:rPr>
              <w:t xml:space="preserve"> (1)</w:t>
            </w:r>
            <w:r w:rsidRPr="00D1390B">
              <w:rPr>
                <w:rFonts w:ascii="Times New Roman" w:eastAsiaTheme="minorHAnsi" w:hAnsi="Times New Roman" w:cs="Times New Roman"/>
                <w:sz w:val="22"/>
                <w:lang w:eastAsia="en-US"/>
              </w:rPr>
              <w:t xml:space="preserve">. There is a paucity of </w:t>
            </w:r>
            <w:proofErr w:type="spellStart"/>
            <w:r w:rsidRPr="00D1390B">
              <w:rPr>
                <w:rFonts w:ascii="Times New Roman" w:eastAsiaTheme="minorHAnsi" w:hAnsi="Times New Roman" w:cs="Times New Roman"/>
                <w:sz w:val="22"/>
                <w:lang w:eastAsia="en-US"/>
              </w:rPr>
              <w:t>iuMR</w:t>
            </w:r>
            <w:proofErr w:type="spellEnd"/>
            <w:r w:rsidRPr="00D1390B">
              <w:rPr>
                <w:rFonts w:ascii="Times New Roman" w:eastAsiaTheme="minorHAnsi" w:hAnsi="Times New Roman" w:cs="Times New Roman"/>
                <w:sz w:val="22"/>
                <w:lang w:eastAsia="en-US"/>
              </w:rPr>
              <w:t xml:space="preserve"> </w:t>
            </w:r>
            <w:proofErr w:type="gramStart"/>
            <w:r w:rsidRPr="00D1390B">
              <w:rPr>
                <w:rFonts w:ascii="Times New Roman" w:eastAsiaTheme="minorHAnsi" w:hAnsi="Times New Roman" w:cs="Times New Roman"/>
                <w:sz w:val="22"/>
                <w:lang w:eastAsia="en-US"/>
              </w:rPr>
              <w:t>studies</w:t>
            </w:r>
            <w:proofErr w:type="gramEnd"/>
            <w:r w:rsidRPr="00D1390B">
              <w:rPr>
                <w:rFonts w:ascii="Times New Roman" w:eastAsiaTheme="minorHAnsi" w:hAnsi="Times New Roman" w:cs="Times New Roman"/>
                <w:sz w:val="22"/>
                <w:lang w:eastAsia="en-US"/>
              </w:rPr>
              <w:t xml:space="preserve"> whose focus is solely to evaluate </w:t>
            </w:r>
            <w:proofErr w:type="spellStart"/>
            <w:r w:rsidRPr="00D1390B">
              <w:rPr>
                <w:rFonts w:ascii="Times New Roman" w:eastAsiaTheme="minorHAnsi" w:hAnsi="Times New Roman" w:cs="Times New Roman"/>
                <w:sz w:val="22"/>
                <w:lang w:eastAsia="en-US"/>
              </w:rPr>
              <w:t>fetuses</w:t>
            </w:r>
            <w:proofErr w:type="spellEnd"/>
            <w:r w:rsidRPr="00D1390B">
              <w:rPr>
                <w:rFonts w:ascii="Times New Roman" w:eastAsiaTheme="minorHAnsi" w:hAnsi="Times New Roman" w:cs="Times New Roman"/>
                <w:sz w:val="22"/>
                <w:lang w:eastAsia="en-US"/>
              </w:rPr>
              <w:t xml:space="preserve"> with microcephaly, </w:t>
            </w:r>
            <w:r w:rsidR="00737210">
              <w:rPr>
                <w:rFonts w:ascii="Times New Roman" w:eastAsiaTheme="minorHAnsi" w:hAnsi="Times New Roman" w:cs="Times New Roman"/>
                <w:sz w:val="22"/>
                <w:lang w:eastAsia="en-US"/>
              </w:rPr>
              <w:t xml:space="preserve">and </w:t>
            </w:r>
            <w:r w:rsidRPr="00D1390B">
              <w:rPr>
                <w:rFonts w:ascii="Times New Roman" w:eastAsiaTheme="minorHAnsi" w:hAnsi="Times New Roman" w:cs="Times New Roman"/>
                <w:sz w:val="22"/>
                <w:lang w:eastAsia="en-US"/>
              </w:rPr>
              <w:t xml:space="preserve">consequently the potential role of </w:t>
            </w:r>
            <w:proofErr w:type="spellStart"/>
            <w:r w:rsidRPr="00D1390B">
              <w:rPr>
                <w:rFonts w:ascii="Times New Roman" w:eastAsiaTheme="minorHAnsi" w:hAnsi="Times New Roman" w:cs="Times New Roman"/>
                <w:sz w:val="22"/>
                <w:lang w:eastAsia="en-US"/>
              </w:rPr>
              <w:t>iuMR</w:t>
            </w:r>
            <w:proofErr w:type="spellEnd"/>
            <w:r w:rsidRPr="00D1390B">
              <w:rPr>
                <w:rFonts w:ascii="Times New Roman" w:eastAsiaTheme="minorHAnsi" w:hAnsi="Times New Roman" w:cs="Times New Roman"/>
                <w:sz w:val="22"/>
                <w:lang w:eastAsia="en-US"/>
              </w:rPr>
              <w:t xml:space="preserve"> imaging in this group of patients has not been fully investigated – it is important to note that cases of isolated microcephaly were not eligible for recruitment into MERIDIAN. The MR studies that have been done have focused on comparing the agreement of biometric measurements</w:t>
            </w:r>
            <w:r w:rsidRPr="00D1390B">
              <w:rPr>
                <w:rFonts w:ascii="Times New Roman" w:eastAsiaTheme="minorHAnsi" w:hAnsi="Times New Roman" w:cs="Times New Roman"/>
                <w:i/>
                <w:sz w:val="22"/>
                <w:lang w:eastAsia="en-US"/>
              </w:rPr>
              <w:t xml:space="preserve"> </w:t>
            </w:r>
            <w:r w:rsidRPr="00D1390B">
              <w:rPr>
                <w:rFonts w:ascii="Times New Roman" w:eastAsiaTheme="minorHAnsi" w:hAnsi="Times New Roman" w:cs="Times New Roman"/>
                <w:sz w:val="22"/>
                <w:lang w:eastAsia="en-US"/>
              </w:rPr>
              <w:t xml:space="preserve">between USS and </w:t>
            </w:r>
            <w:proofErr w:type="spellStart"/>
            <w:r w:rsidRPr="00D1390B">
              <w:rPr>
                <w:rFonts w:ascii="Times New Roman" w:eastAsiaTheme="minorHAnsi" w:hAnsi="Times New Roman" w:cs="Times New Roman"/>
                <w:sz w:val="22"/>
                <w:lang w:eastAsia="en-US"/>
              </w:rPr>
              <w:t>iuMR</w:t>
            </w:r>
            <w:proofErr w:type="spellEnd"/>
            <w:r w:rsidRPr="00D1390B">
              <w:rPr>
                <w:rFonts w:ascii="Times New Roman" w:eastAsiaTheme="minorHAnsi" w:hAnsi="Times New Roman" w:cs="Times New Roman"/>
                <w:sz w:val="22"/>
                <w:lang w:eastAsia="en-US"/>
              </w:rPr>
              <w:t xml:space="preserve"> or reporting </w:t>
            </w:r>
            <w:proofErr w:type="spellStart"/>
            <w:r w:rsidRPr="00D1390B">
              <w:rPr>
                <w:rFonts w:ascii="Times New Roman" w:eastAsiaTheme="minorHAnsi" w:hAnsi="Times New Roman" w:cs="Times New Roman"/>
                <w:sz w:val="22"/>
                <w:lang w:eastAsia="en-US"/>
              </w:rPr>
              <w:t>iuMR</w:t>
            </w:r>
            <w:proofErr w:type="spellEnd"/>
            <w:r w:rsidRPr="00D1390B">
              <w:rPr>
                <w:rFonts w:ascii="Times New Roman" w:eastAsiaTheme="minorHAnsi" w:hAnsi="Times New Roman" w:cs="Times New Roman"/>
                <w:sz w:val="22"/>
                <w:lang w:eastAsia="en-US"/>
              </w:rPr>
              <w:t xml:space="preserve"> biometric reference</w:t>
            </w:r>
            <w:r w:rsidRPr="00D1390B">
              <w:rPr>
                <w:rFonts w:ascii="Times New Roman" w:eastAsiaTheme="minorHAnsi" w:hAnsi="Times New Roman" w:cs="Times New Roman"/>
                <w:i/>
                <w:sz w:val="22"/>
                <w:lang w:eastAsia="en-US"/>
              </w:rPr>
              <w:t xml:space="preserve"> </w:t>
            </w:r>
            <w:r w:rsidRPr="00D1390B">
              <w:rPr>
                <w:rFonts w:ascii="Times New Roman" w:eastAsiaTheme="minorHAnsi" w:hAnsi="Times New Roman" w:cs="Times New Roman"/>
                <w:sz w:val="22"/>
                <w:lang w:eastAsia="en-US"/>
              </w:rPr>
              <w:t>values</w:t>
            </w:r>
            <w:r w:rsidR="008B2558">
              <w:rPr>
                <w:rFonts w:ascii="Times New Roman" w:eastAsiaTheme="minorHAnsi" w:hAnsi="Times New Roman" w:cs="Times New Roman"/>
                <w:sz w:val="22"/>
                <w:lang w:eastAsia="en-US"/>
              </w:rPr>
              <w:t xml:space="preserve"> (19</w:t>
            </w:r>
            <w:proofErr w:type="gramStart"/>
            <w:r w:rsidR="008B2558">
              <w:rPr>
                <w:rFonts w:ascii="Times New Roman" w:eastAsiaTheme="minorHAnsi" w:hAnsi="Times New Roman" w:cs="Times New Roman"/>
                <w:sz w:val="22"/>
                <w:lang w:eastAsia="en-US"/>
              </w:rPr>
              <w:t>,20</w:t>
            </w:r>
            <w:proofErr w:type="gramEnd"/>
            <w:r w:rsidR="008B2558">
              <w:rPr>
                <w:rFonts w:ascii="Times New Roman" w:eastAsiaTheme="minorHAnsi" w:hAnsi="Times New Roman" w:cs="Times New Roman"/>
                <w:sz w:val="22"/>
                <w:lang w:eastAsia="en-US"/>
              </w:rPr>
              <w:t>).</w:t>
            </w:r>
            <w:r w:rsidRPr="00D1390B">
              <w:rPr>
                <w:rFonts w:ascii="Times New Roman" w:eastAsiaTheme="minorHAnsi" w:hAnsi="Times New Roman" w:cs="Times New Roman"/>
                <w:sz w:val="22"/>
                <w:lang w:eastAsia="en-US"/>
              </w:rPr>
              <w:t xml:space="preserve"> </w:t>
            </w:r>
          </w:p>
          <w:p w14:paraId="15545A87" w14:textId="77777777" w:rsidR="00D1390B" w:rsidRPr="00D1390B" w:rsidRDefault="00D1390B" w:rsidP="00D1390B">
            <w:pPr>
              <w:spacing w:after="200" w:line="276" w:lineRule="auto"/>
              <w:contextualSpacing/>
              <w:rPr>
                <w:rFonts w:ascii="Times New Roman" w:eastAsiaTheme="minorHAnsi" w:hAnsi="Times New Roman" w:cs="Times New Roman"/>
                <w:sz w:val="22"/>
                <w:lang w:eastAsia="en-US"/>
              </w:rPr>
            </w:pPr>
            <w:r w:rsidRPr="00D1390B">
              <w:rPr>
                <w:rFonts w:ascii="Times New Roman" w:eastAsiaTheme="minorHAnsi" w:hAnsi="Times New Roman" w:cs="Times New Roman"/>
                <w:sz w:val="22"/>
                <w:lang w:eastAsia="en-US"/>
              </w:rPr>
              <w:t xml:space="preserve">Whilst skull size is used to diagnose microcephaly it is only a </w:t>
            </w:r>
            <w:r w:rsidRPr="007C4B94">
              <w:rPr>
                <w:rFonts w:ascii="Times New Roman" w:eastAsiaTheme="minorHAnsi" w:hAnsi="Times New Roman" w:cs="Times New Roman"/>
                <w:sz w:val="22"/>
                <w:lang w:eastAsia="en-US"/>
              </w:rPr>
              <w:t>surrogate</w:t>
            </w:r>
            <w:r w:rsidRPr="00D1390B">
              <w:rPr>
                <w:rFonts w:ascii="Times New Roman" w:eastAsiaTheme="minorHAnsi" w:hAnsi="Times New Roman" w:cs="Times New Roman"/>
                <w:sz w:val="22"/>
                <w:lang w:eastAsia="en-US"/>
              </w:rPr>
              <w:t xml:space="preserve"> indicator of brain size as described above the correlation is not perfect</w:t>
            </w:r>
            <w:r w:rsidR="008B2558">
              <w:rPr>
                <w:rFonts w:ascii="Times New Roman" w:eastAsiaTheme="minorHAnsi" w:hAnsi="Times New Roman" w:cs="Times New Roman"/>
                <w:sz w:val="22"/>
                <w:lang w:eastAsia="en-US"/>
              </w:rPr>
              <w:t xml:space="preserve"> (21).</w:t>
            </w:r>
            <w:r w:rsidRPr="00D1390B">
              <w:rPr>
                <w:rFonts w:ascii="Times New Roman" w:eastAsiaTheme="minorHAnsi" w:hAnsi="Times New Roman" w:cs="Times New Roman"/>
                <w:sz w:val="22"/>
                <w:lang w:eastAsia="en-US"/>
              </w:rPr>
              <w:t xml:space="preserve"> Postnatal MR studies have shown that there is a reduction in brain volume in </w:t>
            </w:r>
            <w:proofErr w:type="spellStart"/>
            <w:r w:rsidRPr="00D1390B">
              <w:rPr>
                <w:rFonts w:ascii="Times New Roman" w:eastAsiaTheme="minorHAnsi" w:hAnsi="Times New Roman" w:cs="Times New Roman"/>
                <w:sz w:val="22"/>
                <w:lang w:eastAsia="en-US"/>
              </w:rPr>
              <w:t>microcephalic</w:t>
            </w:r>
            <w:proofErr w:type="spellEnd"/>
            <w:r w:rsidRPr="00D1390B">
              <w:rPr>
                <w:rFonts w:ascii="Times New Roman" w:eastAsiaTheme="minorHAnsi" w:hAnsi="Times New Roman" w:cs="Times New Roman"/>
                <w:sz w:val="22"/>
                <w:lang w:eastAsia="en-US"/>
              </w:rPr>
              <w:t xml:space="preserve"> infants</w:t>
            </w:r>
            <w:r w:rsidR="008B2558">
              <w:rPr>
                <w:rFonts w:ascii="Times New Roman" w:eastAsiaTheme="minorHAnsi" w:hAnsi="Times New Roman" w:cs="Times New Roman"/>
                <w:sz w:val="22"/>
                <w:lang w:eastAsia="en-US"/>
              </w:rPr>
              <w:t xml:space="preserve"> (22,23),</w:t>
            </w:r>
            <w:r w:rsidRPr="00D1390B">
              <w:rPr>
                <w:rFonts w:ascii="Times New Roman" w:eastAsiaTheme="minorHAnsi" w:hAnsi="Times New Roman" w:cs="Times New Roman"/>
                <w:sz w:val="22"/>
                <w:lang w:eastAsia="en-US"/>
              </w:rPr>
              <w:t xml:space="preserve"> </w:t>
            </w:r>
            <w:r w:rsidR="00867D12" w:rsidRPr="00D1390B">
              <w:rPr>
                <w:rFonts w:ascii="Times New Roman" w:eastAsiaTheme="minorHAnsi" w:hAnsi="Times New Roman" w:cs="Times New Roman"/>
                <w:sz w:val="22"/>
                <w:lang w:eastAsia="en-US"/>
              </w:rPr>
              <w:fldChar w:fldCharType="begin">
                <w:fldData xml:space="preserve">PEVuZE5vdGU+PENpdGU+PEF1dGhvcj5BZGFjaGk8L0F1dGhvcj48WWVhcj4yMDExPC9ZZWFyPjxS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</w:fldData>
              </w:fldChar>
            </w:r>
            <w:r w:rsidRPr="00D1390B">
              <w:rPr>
                <w:rFonts w:ascii="Times New Roman" w:eastAsiaTheme="minorHAnsi" w:hAnsi="Times New Roman" w:cs="Times New Roman"/>
                <w:sz w:val="22"/>
                <w:lang w:eastAsia="en-US"/>
              </w:rPr>
              <w:instrText xml:space="preserve"> ADDIN EN.CITE </w:instrText>
            </w:r>
            <w:r w:rsidR="00867D12" w:rsidRPr="00D1390B">
              <w:rPr>
                <w:rFonts w:ascii="Times New Roman" w:eastAsiaTheme="minorHAnsi" w:hAnsi="Times New Roman" w:cs="Times New Roman"/>
                <w:sz w:val="22"/>
                <w:lang w:eastAsia="en-US"/>
              </w:rPr>
              <w:fldChar w:fldCharType="begin">
                <w:fldData xml:space="preserve">PEVuZE5vdGU+PENpdGU+PEF1dGhvcj5BZGFjaGk8L0F1dGhvcj48WWVhcj4yMDExPC9ZZWFyPjxS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</w:fldData>
              </w:fldChar>
            </w:r>
            <w:r w:rsidRPr="00D1390B">
              <w:rPr>
                <w:rFonts w:ascii="Times New Roman" w:eastAsiaTheme="minorHAnsi" w:hAnsi="Times New Roman" w:cs="Times New Roman"/>
                <w:sz w:val="22"/>
                <w:lang w:eastAsia="en-US"/>
              </w:rPr>
              <w:instrText xml:space="preserve"> ADDIN EN.CITE.DATA </w:instrText>
            </w:r>
            <w:r w:rsidR="00867D12" w:rsidRPr="00D1390B">
              <w:rPr>
                <w:rFonts w:ascii="Times New Roman" w:eastAsiaTheme="minorHAnsi" w:hAnsi="Times New Roman" w:cs="Times New Roman"/>
                <w:sz w:val="22"/>
                <w:lang w:eastAsia="en-US"/>
              </w:rPr>
            </w:r>
            <w:r w:rsidR="00867D12" w:rsidRPr="00D1390B">
              <w:rPr>
                <w:rFonts w:ascii="Times New Roman" w:eastAsiaTheme="minorHAnsi" w:hAnsi="Times New Roman" w:cs="Times New Roman"/>
                <w:sz w:val="22"/>
                <w:lang w:eastAsia="en-US"/>
              </w:rPr>
              <w:fldChar w:fldCharType="end"/>
            </w:r>
            <w:r w:rsidR="00867D12" w:rsidRPr="00D1390B">
              <w:rPr>
                <w:rFonts w:ascii="Times New Roman" w:eastAsiaTheme="minorHAnsi" w:hAnsi="Times New Roman" w:cs="Times New Roman"/>
                <w:sz w:val="22"/>
                <w:lang w:eastAsia="en-US"/>
              </w:rPr>
            </w:r>
            <w:r w:rsidR="00867D12" w:rsidRPr="00D1390B">
              <w:rPr>
                <w:rFonts w:ascii="Times New Roman" w:eastAsiaTheme="minorHAnsi" w:hAnsi="Times New Roman" w:cs="Times New Roman"/>
                <w:sz w:val="22"/>
                <w:lang w:eastAsia="en-US"/>
              </w:rPr>
              <w:fldChar w:fldCharType="end"/>
            </w:r>
            <w:r w:rsidRPr="00D1390B">
              <w:rPr>
                <w:rFonts w:ascii="Times New Roman" w:eastAsiaTheme="minorHAnsi" w:hAnsi="Times New Roman" w:cs="Times New Roman"/>
                <w:sz w:val="22"/>
                <w:lang w:eastAsia="en-US"/>
              </w:rPr>
              <w:t>therefor</w:t>
            </w:r>
            <w:r w:rsidR="008B2558">
              <w:rPr>
                <w:rFonts w:ascii="Times New Roman" w:eastAsiaTheme="minorHAnsi" w:hAnsi="Times New Roman" w:cs="Times New Roman"/>
                <w:sz w:val="22"/>
                <w:lang w:eastAsia="en-US"/>
              </w:rPr>
              <w:t>e</w:t>
            </w:r>
            <w:r w:rsidRPr="00D1390B">
              <w:rPr>
                <w:rFonts w:ascii="Times New Roman" w:eastAsiaTheme="minorHAnsi" w:hAnsi="Times New Roman" w:cs="Times New Roman"/>
                <w:sz w:val="22"/>
                <w:lang w:eastAsia="en-US"/>
              </w:rPr>
              <w:t xml:space="preserve"> there is the possibility that brain size or more precisely brain volume may be a more accurate indicator of microcephaly and neurodevelopment outcome in </w:t>
            </w:r>
            <w:proofErr w:type="spellStart"/>
            <w:r w:rsidRPr="00D1390B">
              <w:rPr>
                <w:rFonts w:ascii="Times New Roman" w:eastAsiaTheme="minorHAnsi" w:hAnsi="Times New Roman" w:cs="Times New Roman"/>
                <w:sz w:val="22"/>
                <w:lang w:eastAsia="en-US"/>
              </w:rPr>
              <w:t>fetuses</w:t>
            </w:r>
            <w:proofErr w:type="spellEnd"/>
            <w:r w:rsidRPr="00D1390B">
              <w:rPr>
                <w:rFonts w:ascii="Times New Roman" w:eastAsiaTheme="minorHAnsi" w:hAnsi="Times New Roman" w:cs="Times New Roman"/>
                <w:sz w:val="22"/>
                <w:lang w:eastAsia="en-US"/>
              </w:rPr>
              <w:t xml:space="preserve"> where small head size is a concern. </w:t>
            </w:r>
          </w:p>
          <w:p w14:paraId="59698C78" w14:textId="77777777" w:rsidR="008538F1" w:rsidRDefault="008538F1" w:rsidP="008B2558">
            <w:pPr>
              <w:spacing w:after="200" w:line="276" w:lineRule="auto"/>
              <w:contextualSpacing/>
              <w:rPr>
                <w:ins w:id="45" w:author="User" w:date="2017-02-27T16:12:00Z"/>
                <w:rFonts w:ascii="Times New Roman" w:eastAsiaTheme="minorHAnsi" w:hAnsi="Times New Roman" w:cs="Times New Roman"/>
                <w:sz w:val="22"/>
                <w:lang w:eastAsia="en-US"/>
              </w:rPr>
            </w:pPr>
          </w:p>
          <w:p w14:paraId="7EC5FA60" w14:textId="1D0AE536" w:rsidR="00EB2D2F" w:rsidRDefault="00EB2D2F" w:rsidP="008B2558">
            <w:pPr>
              <w:spacing w:after="200" w:line="276" w:lineRule="auto"/>
              <w:contextualSpacing/>
              <w:rPr>
                <w:ins w:id="46" w:author="User" w:date="2017-02-27T16:12:00Z"/>
                <w:rFonts w:ascii="Times New Roman" w:eastAsiaTheme="minorHAnsi" w:hAnsi="Times New Roman" w:cs="Times New Roman"/>
                <w:sz w:val="22"/>
                <w:lang w:eastAsia="en-US"/>
              </w:rPr>
            </w:pPr>
            <w:ins w:id="47" w:author="User" w:date="2017-02-27T16:12:00Z">
              <w:r>
                <w:rPr>
                  <w:rFonts w:ascii="Times New Roman" w:eastAsiaTheme="minorHAnsi" w:hAnsi="Times New Roman" w:cs="Times New Roman"/>
                  <w:sz w:val="22"/>
                  <w:lang w:eastAsia="en-US"/>
                </w:rPr>
                <w:t>Any ongoing studies we are aware of?</w:t>
              </w:r>
            </w:ins>
          </w:p>
          <w:p w14:paraId="4607FE0B" w14:textId="77777777" w:rsidR="00EB2D2F" w:rsidRPr="00D351B2" w:rsidRDefault="00EB2D2F" w:rsidP="008B2558">
            <w:pPr>
              <w:spacing w:after="200" w:line="276" w:lineRule="auto"/>
              <w:contextualSpacing/>
              <w:rPr>
                <w:rFonts w:ascii="Times New Roman" w:eastAsiaTheme="minorHAnsi" w:hAnsi="Times New Roman" w:cs="Times New Roman"/>
                <w:sz w:val="22"/>
                <w:lang w:eastAsia="en-US"/>
              </w:rPr>
            </w:pPr>
          </w:p>
          <w:p w14:paraId="00C12BCE" w14:textId="77777777" w:rsidR="002354B9" w:rsidRDefault="00D351B2" w:rsidP="00D351B2">
            <w:pPr>
              <w:spacing w:after="200" w:line="276" w:lineRule="auto"/>
              <w:rPr>
                <w:rFonts w:ascii="Times New Roman" w:eastAsiaTheme="minorHAnsi" w:hAnsi="Times New Roman" w:cs="Times New Roman"/>
                <w:i/>
                <w:sz w:val="22"/>
                <w:lang w:eastAsia="en-US"/>
              </w:rPr>
            </w:pPr>
            <w:r w:rsidRPr="00D351B2">
              <w:rPr>
                <w:rFonts w:ascii="Times New Roman" w:eastAsiaTheme="minorHAnsi" w:hAnsi="Times New Roman" w:cs="Times New Roman"/>
                <w:i/>
                <w:sz w:val="22"/>
                <w:lang w:eastAsia="en-US"/>
              </w:rPr>
              <w:t>4. What is the research question?</w:t>
            </w:r>
          </w:p>
          <w:p w14:paraId="20962EDB" w14:textId="77777777" w:rsidR="007C4B94" w:rsidRDefault="00B82D93" w:rsidP="00B82D93">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Should </w:t>
            </w:r>
            <w:proofErr w:type="spellStart"/>
            <w:r>
              <w:rPr>
                <w:rFonts w:ascii="Times New Roman" w:eastAsiaTheme="minorHAnsi" w:hAnsi="Times New Roman" w:cs="Times New Roman"/>
                <w:sz w:val="22"/>
                <w:lang w:eastAsia="en-US"/>
              </w:rPr>
              <w:t>iuMR</w:t>
            </w:r>
            <w:proofErr w:type="spellEnd"/>
            <w:r>
              <w:rPr>
                <w:rFonts w:ascii="Times New Roman" w:eastAsiaTheme="minorHAnsi" w:hAnsi="Times New Roman" w:cs="Times New Roman"/>
                <w:sz w:val="22"/>
                <w:lang w:eastAsia="en-US"/>
              </w:rPr>
              <w:t xml:space="preserve"> imaging be performed in pregnancies at increased risk of a </w:t>
            </w:r>
            <w:proofErr w:type="spellStart"/>
            <w:r>
              <w:rPr>
                <w:rFonts w:ascii="Times New Roman" w:eastAsiaTheme="minorHAnsi" w:hAnsi="Times New Roman" w:cs="Times New Roman"/>
                <w:sz w:val="22"/>
                <w:lang w:eastAsia="en-US"/>
              </w:rPr>
              <w:t>fetal</w:t>
            </w:r>
            <w:proofErr w:type="spellEnd"/>
            <w:r>
              <w:rPr>
                <w:rFonts w:ascii="Times New Roman" w:eastAsiaTheme="minorHAnsi" w:hAnsi="Times New Roman" w:cs="Times New Roman"/>
                <w:sz w:val="22"/>
                <w:lang w:eastAsia="en-US"/>
              </w:rPr>
              <w:t xml:space="preserve"> brain abnormality</w:t>
            </w:r>
            <w:r w:rsidR="00A85AD0">
              <w:rPr>
                <w:rFonts w:ascii="Times New Roman" w:eastAsiaTheme="minorHAnsi" w:hAnsi="Times New Roman" w:cs="Times New Roman"/>
                <w:sz w:val="22"/>
                <w:lang w:eastAsia="en-US"/>
              </w:rPr>
              <w:t xml:space="preserve"> if the ultrasound examination is normal or shows non-specific features</w:t>
            </w:r>
            <w:r>
              <w:rPr>
                <w:rFonts w:ascii="Times New Roman" w:eastAsiaTheme="minorHAnsi" w:hAnsi="Times New Roman" w:cs="Times New Roman"/>
                <w:sz w:val="22"/>
                <w:lang w:eastAsia="en-US"/>
              </w:rPr>
              <w:t>?</w:t>
            </w:r>
          </w:p>
          <w:p w14:paraId="09825CE7" w14:textId="77777777" w:rsidR="007C4B94" w:rsidRDefault="007C4B94" w:rsidP="00B82D93">
            <w:pPr>
              <w:spacing w:after="200" w:line="276" w:lineRule="auto"/>
              <w:contextualSpacing/>
              <w:rPr>
                <w:ins w:id="48" w:author="User" w:date="2017-02-27T16:12:00Z"/>
                <w:rFonts w:ascii="Times New Roman" w:eastAsiaTheme="minorHAnsi" w:hAnsi="Times New Roman" w:cs="Times New Roman"/>
                <w:sz w:val="22"/>
                <w:lang w:eastAsia="en-US"/>
              </w:rPr>
            </w:pPr>
          </w:p>
          <w:p w14:paraId="7845F4DF" w14:textId="0D757019" w:rsidR="00EB2D2F" w:rsidRDefault="00EB2D2F" w:rsidP="00B82D93">
            <w:pPr>
              <w:spacing w:after="200" w:line="276" w:lineRule="auto"/>
              <w:contextualSpacing/>
              <w:rPr>
                <w:ins w:id="49" w:author="User" w:date="2017-02-27T16:12:00Z"/>
                <w:rFonts w:ascii="Times New Roman" w:eastAsiaTheme="minorHAnsi" w:hAnsi="Times New Roman" w:cs="Times New Roman"/>
                <w:sz w:val="22"/>
                <w:lang w:eastAsia="en-US"/>
              </w:rPr>
            </w:pPr>
            <w:commentRangeStart w:id="50"/>
            <w:ins w:id="51" w:author="User" w:date="2017-02-27T16:12:00Z">
              <w:r>
                <w:rPr>
                  <w:rFonts w:ascii="Times New Roman" w:eastAsiaTheme="minorHAnsi" w:hAnsi="Times New Roman" w:cs="Times New Roman"/>
                  <w:sz w:val="22"/>
                  <w:lang w:eastAsia="en-US"/>
                </w:rPr>
                <w:t>Study design: multi-centre, prospective cohort</w:t>
              </w:r>
            </w:ins>
            <w:ins w:id="52" w:author="User" w:date="2017-02-27T16:15:00Z">
              <w:r w:rsidR="00C661E3">
                <w:rPr>
                  <w:rFonts w:ascii="Times New Roman" w:eastAsiaTheme="minorHAnsi" w:hAnsi="Times New Roman" w:cs="Times New Roman"/>
                  <w:sz w:val="22"/>
                  <w:lang w:eastAsia="en-US"/>
                </w:rPr>
                <w:t xml:space="preserve"> recruiting 850 </w:t>
              </w:r>
              <w:proofErr w:type="spellStart"/>
              <w:r w:rsidR="00C661E3">
                <w:rPr>
                  <w:rFonts w:ascii="Times New Roman" w:eastAsiaTheme="minorHAnsi" w:hAnsi="Times New Roman" w:cs="Times New Roman"/>
                  <w:sz w:val="22"/>
                  <w:lang w:eastAsia="en-US"/>
                </w:rPr>
                <w:t>fetuses</w:t>
              </w:r>
              <w:proofErr w:type="spellEnd"/>
              <w:r w:rsidR="00C661E3">
                <w:rPr>
                  <w:rFonts w:ascii="Times New Roman" w:eastAsiaTheme="minorHAnsi" w:hAnsi="Times New Roman" w:cs="Times New Roman"/>
                  <w:sz w:val="22"/>
                  <w:lang w:eastAsia="en-US"/>
                </w:rPr>
                <w:t xml:space="preserve"> from x centres</w:t>
              </w:r>
            </w:ins>
            <w:ins w:id="53" w:author="User" w:date="2017-02-27T16:12:00Z">
              <w:r>
                <w:rPr>
                  <w:rFonts w:ascii="Times New Roman" w:eastAsiaTheme="minorHAnsi" w:hAnsi="Times New Roman" w:cs="Times New Roman"/>
                  <w:sz w:val="22"/>
                  <w:lang w:eastAsia="en-US"/>
                </w:rPr>
                <w:t>.</w:t>
              </w:r>
            </w:ins>
            <w:commentRangeEnd w:id="50"/>
            <w:ins w:id="54" w:author="User" w:date="2017-02-27T16:14:00Z">
              <w:r>
                <w:rPr>
                  <w:rStyle w:val="CommentReference"/>
                </w:rPr>
                <w:commentReference w:id="50"/>
              </w:r>
            </w:ins>
          </w:p>
          <w:p w14:paraId="2ED00D58" w14:textId="77777777" w:rsidR="00EB2D2F" w:rsidRDefault="00EB2D2F" w:rsidP="00B82D93">
            <w:pPr>
              <w:spacing w:after="200" w:line="276" w:lineRule="auto"/>
              <w:contextualSpacing/>
              <w:rPr>
                <w:rFonts w:ascii="Times New Roman" w:eastAsiaTheme="minorHAnsi" w:hAnsi="Times New Roman" w:cs="Times New Roman"/>
                <w:sz w:val="22"/>
                <w:lang w:eastAsia="en-US"/>
              </w:rPr>
            </w:pPr>
          </w:p>
          <w:p w14:paraId="21A178AB" w14:textId="3C905E67" w:rsidR="00D351B2" w:rsidRPr="00D351B2" w:rsidRDefault="00B82D93" w:rsidP="00B82D93">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1. </w:t>
            </w:r>
            <w:r w:rsidRPr="00D351B2">
              <w:rPr>
                <w:rFonts w:ascii="Times New Roman" w:eastAsiaTheme="minorHAnsi" w:hAnsi="Times New Roman" w:cs="Times New Roman"/>
                <w:sz w:val="22"/>
                <w:u w:val="single"/>
                <w:lang w:eastAsia="en-US"/>
              </w:rPr>
              <w:t>High risk on</w:t>
            </w:r>
            <w:r w:rsidR="00D351B2" w:rsidRPr="00D351B2">
              <w:rPr>
                <w:rFonts w:ascii="Times New Roman" w:eastAsiaTheme="minorHAnsi" w:hAnsi="Times New Roman" w:cs="Times New Roman"/>
                <w:sz w:val="22"/>
                <w:u w:val="single"/>
                <w:lang w:eastAsia="en-US"/>
              </w:rPr>
              <w:t xml:space="preserve"> the basis of a sibling with a b</w:t>
            </w:r>
            <w:r w:rsidRPr="00D351B2">
              <w:rPr>
                <w:rFonts w:ascii="Times New Roman" w:eastAsiaTheme="minorHAnsi" w:hAnsi="Times New Roman" w:cs="Times New Roman"/>
                <w:sz w:val="22"/>
                <w:u w:val="single"/>
                <w:lang w:eastAsia="en-US"/>
              </w:rPr>
              <w:t>ra</w:t>
            </w:r>
            <w:r w:rsidR="00D351B2" w:rsidRPr="00D351B2">
              <w:rPr>
                <w:rFonts w:ascii="Times New Roman" w:eastAsiaTheme="minorHAnsi" w:hAnsi="Times New Roman" w:cs="Times New Roman"/>
                <w:sz w:val="22"/>
                <w:u w:val="single"/>
                <w:lang w:eastAsia="en-US"/>
              </w:rPr>
              <w:t>in abnormality</w:t>
            </w:r>
          </w:p>
          <w:p w14:paraId="4A9EFC01" w14:textId="2088D097" w:rsidR="001A5097" w:rsidRDefault="007F6361" w:rsidP="001A5097">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W</w:t>
            </w:r>
            <w:r w:rsidR="001A5097">
              <w:rPr>
                <w:rFonts w:ascii="Times New Roman" w:eastAsiaTheme="minorHAnsi" w:hAnsi="Times New Roman" w:cs="Times New Roman"/>
                <w:sz w:val="22"/>
                <w:lang w:eastAsia="en-US"/>
              </w:rPr>
              <w:t xml:space="preserve">e will enrol a cohort of 200 </w:t>
            </w:r>
            <w:proofErr w:type="spellStart"/>
            <w:r w:rsidR="001A5097">
              <w:rPr>
                <w:rFonts w:ascii="Times New Roman" w:eastAsiaTheme="minorHAnsi" w:hAnsi="Times New Roman" w:cs="Times New Roman"/>
                <w:sz w:val="22"/>
                <w:lang w:eastAsia="en-US"/>
              </w:rPr>
              <w:t>fetuses</w:t>
            </w:r>
            <w:proofErr w:type="spellEnd"/>
            <w:r w:rsidR="001A5097">
              <w:rPr>
                <w:rFonts w:ascii="Times New Roman" w:eastAsiaTheme="minorHAnsi" w:hAnsi="Times New Roman" w:cs="Times New Roman"/>
                <w:sz w:val="22"/>
                <w:lang w:eastAsia="en-US"/>
              </w:rPr>
              <w:t xml:space="preserve"> </w:t>
            </w:r>
            <w:r w:rsidR="00CA63DD">
              <w:rPr>
                <w:rFonts w:ascii="Times New Roman" w:eastAsiaTheme="minorHAnsi" w:hAnsi="Times New Roman" w:cs="Times New Roman"/>
                <w:sz w:val="22"/>
                <w:lang w:eastAsia="en-US"/>
              </w:rPr>
              <w:t xml:space="preserve">that are considered to be “high risk” for having a </w:t>
            </w:r>
            <w:r w:rsidR="001A5097">
              <w:rPr>
                <w:rFonts w:ascii="Times New Roman" w:eastAsiaTheme="minorHAnsi" w:hAnsi="Times New Roman" w:cs="Times New Roman"/>
                <w:sz w:val="22"/>
                <w:lang w:eastAsia="en-US"/>
              </w:rPr>
              <w:t xml:space="preserve">brain abnormality </w:t>
            </w:r>
            <w:r w:rsidR="00CA63DD">
              <w:rPr>
                <w:rFonts w:ascii="Times New Roman" w:eastAsiaTheme="minorHAnsi" w:hAnsi="Times New Roman" w:cs="Times New Roman"/>
                <w:sz w:val="22"/>
                <w:lang w:eastAsia="en-US"/>
              </w:rPr>
              <w:t xml:space="preserve">on genetic grounds, but in </w:t>
            </w:r>
            <w:r w:rsidR="00631A71">
              <w:rPr>
                <w:rFonts w:ascii="Times New Roman" w:eastAsiaTheme="minorHAnsi" w:hAnsi="Times New Roman" w:cs="Times New Roman"/>
                <w:sz w:val="22"/>
                <w:lang w:eastAsia="en-US"/>
              </w:rPr>
              <w:t xml:space="preserve">whom </w:t>
            </w:r>
            <w:r w:rsidR="001A5097">
              <w:rPr>
                <w:rFonts w:ascii="Times New Roman" w:eastAsiaTheme="minorHAnsi" w:hAnsi="Times New Roman" w:cs="Times New Roman"/>
                <w:sz w:val="22"/>
                <w:lang w:eastAsia="en-US"/>
              </w:rPr>
              <w:t>USS</w:t>
            </w:r>
            <w:r w:rsidR="00CA63DD">
              <w:rPr>
                <w:rFonts w:ascii="Times New Roman" w:eastAsiaTheme="minorHAnsi" w:hAnsi="Times New Roman" w:cs="Times New Roman"/>
                <w:sz w:val="22"/>
                <w:lang w:eastAsia="en-US"/>
              </w:rPr>
              <w:t xml:space="preserve"> has not detected a</w:t>
            </w:r>
            <w:r w:rsidR="008538F1">
              <w:rPr>
                <w:rFonts w:ascii="Times New Roman" w:eastAsiaTheme="minorHAnsi" w:hAnsi="Times New Roman" w:cs="Times New Roman"/>
                <w:sz w:val="22"/>
                <w:lang w:eastAsia="en-US"/>
              </w:rPr>
              <w:t xml:space="preserve"> structural</w:t>
            </w:r>
            <w:r w:rsidR="00CA63DD">
              <w:rPr>
                <w:rFonts w:ascii="Times New Roman" w:eastAsiaTheme="minorHAnsi" w:hAnsi="Times New Roman" w:cs="Times New Roman"/>
                <w:sz w:val="22"/>
                <w:lang w:eastAsia="en-US"/>
              </w:rPr>
              <w:t xml:space="preserve"> brain abnormality</w:t>
            </w:r>
            <w:r w:rsidR="001A5097">
              <w:rPr>
                <w:rFonts w:ascii="Times New Roman" w:eastAsiaTheme="minorHAnsi" w:hAnsi="Times New Roman" w:cs="Times New Roman"/>
                <w:sz w:val="22"/>
                <w:lang w:eastAsia="en-US"/>
              </w:rPr>
              <w:t xml:space="preserve">. </w:t>
            </w:r>
            <w:commentRangeStart w:id="55"/>
            <w:r w:rsidR="0039444D">
              <w:rPr>
                <w:rFonts w:ascii="Times New Roman" w:eastAsiaTheme="minorHAnsi" w:hAnsi="Times New Roman" w:cs="Times New Roman"/>
                <w:sz w:val="22"/>
                <w:lang w:eastAsia="en-US"/>
              </w:rPr>
              <w:t xml:space="preserve">Participants </w:t>
            </w:r>
            <w:r w:rsidR="001A5097">
              <w:rPr>
                <w:rFonts w:ascii="Times New Roman" w:eastAsiaTheme="minorHAnsi" w:hAnsi="Times New Roman" w:cs="Times New Roman"/>
                <w:sz w:val="22"/>
                <w:lang w:eastAsia="en-US"/>
              </w:rPr>
              <w:t xml:space="preserve">will undergo </w:t>
            </w:r>
            <w:commentRangeStart w:id="56"/>
            <w:proofErr w:type="spellStart"/>
            <w:r w:rsidR="001A5097">
              <w:rPr>
                <w:rFonts w:ascii="Times New Roman" w:eastAsiaTheme="minorHAnsi" w:hAnsi="Times New Roman" w:cs="Times New Roman"/>
                <w:sz w:val="22"/>
                <w:lang w:eastAsia="en-US"/>
              </w:rPr>
              <w:t>iuMR</w:t>
            </w:r>
            <w:proofErr w:type="spellEnd"/>
            <w:r w:rsidR="001A5097">
              <w:rPr>
                <w:rFonts w:ascii="Times New Roman" w:eastAsiaTheme="minorHAnsi" w:hAnsi="Times New Roman" w:cs="Times New Roman"/>
                <w:sz w:val="22"/>
                <w:lang w:eastAsia="en-US"/>
              </w:rPr>
              <w:t xml:space="preserve"> </w:t>
            </w:r>
            <w:commentRangeEnd w:id="56"/>
            <w:r w:rsidR="00F32572">
              <w:rPr>
                <w:rStyle w:val="CommentReference"/>
              </w:rPr>
              <w:commentReference w:id="56"/>
            </w:r>
            <w:r w:rsidR="0039444D">
              <w:rPr>
                <w:rFonts w:ascii="Times New Roman" w:eastAsiaTheme="minorHAnsi" w:hAnsi="Times New Roman" w:cs="Times New Roman"/>
                <w:sz w:val="22"/>
                <w:lang w:eastAsia="en-US"/>
              </w:rPr>
              <w:t xml:space="preserve">to assess </w:t>
            </w:r>
            <w:commentRangeEnd w:id="55"/>
            <w:r w:rsidR="009B7B42">
              <w:rPr>
                <w:rStyle w:val="CommentReference"/>
              </w:rPr>
              <w:commentReference w:id="55"/>
            </w:r>
            <w:proofErr w:type="spellStart"/>
            <w:r w:rsidR="0039444D">
              <w:rPr>
                <w:rFonts w:ascii="Times New Roman" w:eastAsiaTheme="minorHAnsi" w:hAnsi="Times New Roman" w:cs="Times New Roman"/>
                <w:sz w:val="22"/>
                <w:lang w:eastAsia="en-US"/>
              </w:rPr>
              <w:t>fetal</w:t>
            </w:r>
            <w:proofErr w:type="spellEnd"/>
            <w:r w:rsidR="0039444D">
              <w:rPr>
                <w:rFonts w:ascii="Times New Roman" w:eastAsiaTheme="minorHAnsi" w:hAnsi="Times New Roman" w:cs="Times New Roman"/>
                <w:sz w:val="22"/>
                <w:lang w:eastAsia="en-US"/>
              </w:rPr>
              <w:t xml:space="preserve"> brain abnormalities</w:t>
            </w:r>
            <w:r w:rsidR="002930D9">
              <w:rPr>
                <w:rFonts w:ascii="Times New Roman" w:eastAsiaTheme="minorHAnsi" w:hAnsi="Times New Roman" w:cs="Times New Roman"/>
                <w:sz w:val="22"/>
                <w:lang w:eastAsia="en-US"/>
              </w:rPr>
              <w:t xml:space="preserve">. </w:t>
            </w:r>
            <w:proofErr w:type="spellStart"/>
            <w:r w:rsidR="002930D9">
              <w:rPr>
                <w:rFonts w:ascii="Times New Roman" w:eastAsiaTheme="minorHAnsi" w:hAnsi="Times New Roman" w:cs="Times New Roman"/>
                <w:sz w:val="22"/>
                <w:lang w:eastAsia="en-US"/>
              </w:rPr>
              <w:t>Fetuses</w:t>
            </w:r>
            <w:proofErr w:type="spellEnd"/>
            <w:r w:rsidR="002930D9">
              <w:rPr>
                <w:rFonts w:ascii="Times New Roman" w:eastAsiaTheme="minorHAnsi" w:hAnsi="Times New Roman" w:cs="Times New Roman"/>
                <w:sz w:val="22"/>
                <w:lang w:eastAsia="en-US"/>
              </w:rPr>
              <w:t xml:space="preserve"> will undergo </w:t>
            </w:r>
            <w:r w:rsidR="008538F1">
              <w:rPr>
                <w:rFonts w:ascii="Times New Roman" w:eastAsiaTheme="minorHAnsi" w:hAnsi="Times New Roman" w:cs="Times New Roman"/>
                <w:sz w:val="22"/>
                <w:lang w:eastAsia="en-US"/>
              </w:rPr>
              <w:t xml:space="preserve">a </w:t>
            </w:r>
            <w:r w:rsidR="00F32572">
              <w:rPr>
                <w:rFonts w:ascii="Times New Roman" w:eastAsiaTheme="minorHAnsi" w:hAnsi="Times New Roman" w:cs="Times New Roman"/>
                <w:sz w:val="22"/>
                <w:lang w:eastAsia="en-US"/>
              </w:rPr>
              <w:t>post-natal</w:t>
            </w:r>
            <w:r w:rsidR="008538F1">
              <w:rPr>
                <w:rFonts w:ascii="Times New Roman" w:eastAsiaTheme="minorHAnsi" w:hAnsi="Times New Roman" w:cs="Times New Roman"/>
                <w:sz w:val="22"/>
                <w:lang w:eastAsia="en-US"/>
              </w:rPr>
              <w:t xml:space="preserve"> imaging</w:t>
            </w:r>
            <w:r w:rsidR="00F32572">
              <w:rPr>
                <w:rFonts w:ascii="Times New Roman" w:eastAsiaTheme="minorHAnsi" w:hAnsi="Times New Roman" w:cs="Times New Roman"/>
                <w:sz w:val="22"/>
                <w:lang w:eastAsia="en-US"/>
              </w:rPr>
              <w:t xml:space="preserve"> assessment (autopsy for non-surviving infants) </w:t>
            </w:r>
            <w:commentRangeStart w:id="57"/>
            <w:r w:rsidR="002930D9">
              <w:rPr>
                <w:rFonts w:ascii="Times New Roman" w:eastAsiaTheme="minorHAnsi" w:hAnsi="Times New Roman" w:cs="Times New Roman"/>
                <w:sz w:val="22"/>
                <w:lang w:eastAsia="en-US"/>
              </w:rPr>
              <w:t xml:space="preserve">to </w:t>
            </w:r>
            <w:r w:rsidR="00F32572">
              <w:rPr>
                <w:rFonts w:ascii="Times New Roman" w:eastAsiaTheme="minorHAnsi" w:hAnsi="Times New Roman" w:cs="Times New Roman"/>
                <w:sz w:val="22"/>
                <w:lang w:eastAsia="en-US"/>
              </w:rPr>
              <w:t xml:space="preserve">determine the </w:t>
            </w:r>
            <w:proofErr w:type="gramStart"/>
            <w:r w:rsidR="00F32572">
              <w:rPr>
                <w:rFonts w:ascii="Times New Roman" w:eastAsiaTheme="minorHAnsi" w:hAnsi="Times New Roman" w:cs="Times New Roman"/>
                <w:sz w:val="22"/>
                <w:lang w:eastAsia="en-US"/>
              </w:rPr>
              <w:t xml:space="preserve">ORD, </w:t>
            </w:r>
            <w:commentRangeEnd w:id="57"/>
            <w:r w:rsidR="009B7B42">
              <w:rPr>
                <w:rStyle w:val="CommentReference"/>
              </w:rPr>
              <w:commentReference w:id="57"/>
            </w:r>
            <w:r w:rsidR="002930D9">
              <w:rPr>
                <w:rFonts w:ascii="Times New Roman" w:eastAsiaTheme="minorHAnsi" w:hAnsi="Times New Roman" w:cs="Times New Roman"/>
                <w:sz w:val="22"/>
                <w:lang w:eastAsia="en-US"/>
              </w:rPr>
              <w:t>and</w:t>
            </w:r>
            <w:proofErr w:type="gramEnd"/>
            <w:r w:rsidR="002930D9">
              <w:rPr>
                <w:rFonts w:ascii="Times New Roman" w:eastAsiaTheme="minorHAnsi" w:hAnsi="Times New Roman" w:cs="Times New Roman"/>
                <w:sz w:val="22"/>
                <w:lang w:eastAsia="en-US"/>
              </w:rPr>
              <w:t xml:space="preserve"> the percentage </w:t>
            </w:r>
            <w:r w:rsidR="00F32572">
              <w:rPr>
                <w:rFonts w:ascii="Times New Roman" w:eastAsiaTheme="minorHAnsi" w:hAnsi="Times New Roman" w:cs="Times New Roman"/>
                <w:sz w:val="22"/>
                <w:lang w:eastAsia="en-US"/>
              </w:rPr>
              <w:t xml:space="preserve">of </w:t>
            </w:r>
            <w:r w:rsidR="002930D9">
              <w:rPr>
                <w:rFonts w:ascii="Times New Roman" w:eastAsiaTheme="minorHAnsi" w:hAnsi="Times New Roman" w:cs="Times New Roman"/>
                <w:sz w:val="22"/>
                <w:lang w:eastAsia="en-US"/>
              </w:rPr>
              <w:t xml:space="preserve">correct diagnoses made by </w:t>
            </w:r>
            <w:r w:rsidR="00F32572">
              <w:rPr>
                <w:rFonts w:ascii="Times New Roman" w:eastAsiaTheme="minorHAnsi" w:hAnsi="Times New Roman" w:cs="Times New Roman"/>
                <w:sz w:val="22"/>
                <w:lang w:eastAsia="en-US"/>
              </w:rPr>
              <w:t xml:space="preserve">USS and </w:t>
            </w:r>
            <w:r w:rsidR="002930D9">
              <w:rPr>
                <w:rFonts w:ascii="Times New Roman" w:eastAsiaTheme="minorHAnsi" w:hAnsi="Times New Roman" w:cs="Times New Roman"/>
                <w:sz w:val="22"/>
                <w:lang w:eastAsia="en-US"/>
              </w:rPr>
              <w:t xml:space="preserve">by </w:t>
            </w:r>
            <w:proofErr w:type="spellStart"/>
            <w:r w:rsidR="00F32572">
              <w:rPr>
                <w:rFonts w:ascii="Times New Roman" w:eastAsiaTheme="minorHAnsi" w:hAnsi="Times New Roman" w:cs="Times New Roman"/>
                <w:sz w:val="22"/>
                <w:lang w:eastAsia="en-US"/>
              </w:rPr>
              <w:t>iuMR</w:t>
            </w:r>
            <w:proofErr w:type="spellEnd"/>
            <w:r w:rsidR="00F32572">
              <w:rPr>
                <w:rFonts w:ascii="Times New Roman" w:eastAsiaTheme="minorHAnsi" w:hAnsi="Times New Roman" w:cs="Times New Roman"/>
                <w:sz w:val="22"/>
                <w:lang w:eastAsia="en-US"/>
              </w:rPr>
              <w:t xml:space="preserve"> will be </w:t>
            </w:r>
            <w:r w:rsidR="002930D9">
              <w:rPr>
                <w:rFonts w:ascii="Times New Roman" w:eastAsiaTheme="minorHAnsi" w:hAnsi="Times New Roman" w:cs="Times New Roman"/>
                <w:sz w:val="22"/>
                <w:lang w:eastAsia="en-US"/>
              </w:rPr>
              <w:t xml:space="preserve">calculated </w:t>
            </w:r>
            <w:r w:rsidR="005876FC">
              <w:rPr>
                <w:rFonts w:ascii="Times New Roman" w:eastAsiaTheme="minorHAnsi" w:hAnsi="Times New Roman" w:cs="Times New Roman"/>
                <w:sz w:val="22"/>
                <w:lang w:eastAsia="en-US"/>
              </w:rPr>
              <w:t xml:space="preserve">in relation to </w:t>
            </w:r>
            <w:r w:rsidR="002930D9">
              <w:rPr>
                <w:rFonts w:ascii="Times New Roman" w:eastAsiaTheme="minorHAnsi" w:hAnsi="Times New Roman" w:cs="Times New Roman"/>
                <w:sz w:val="22"/>
                <w:lang w:eastAsia="en-US"/>
              </w:rPr>
              <w:t>these</w:t>
            </w:r>
            <w:r w:rsidR="00F32572">
              <w:rPr>
                <w:rFonts w:ascii="Times New Roman" w:eastAsiaTheme="minorHAnsi" w:hAnsi="Times New Roman" w:cs="Times New Roman"/>
                <w:sz w:val="22"/>
                <w:lang w:eastAsia="en-US"/>
              </w:rPr>
              <w:t xml:space="preserve">. </w:t>
            </w:r>
            <w:r w:rsidR="00016DD0">
              <w:rPr>
                <w:rFonts w:ascii="Times New Roman" w:eastAsiaTheme="minorHAnsi" w:hAnsi="Times New Roman" w:cs="Times New Roman"/>
                <w:sz w:val="22"/>
                <w:lang w:eastAsia="en-US"/>
              </w:rPr>
              <w:t xml:space="preserve">The difference </w:t>
            </w:r>
            <w:r w:rsidR="00CA63DD">
              <w:rPr>
                <w:rFonts w:ascii="Times New Roman" w:eastAsiaTheme="minorHAnsi" w:hAnsi="Times New Roman" w:cs="Times New Roman"/>
                <w:sz w:val="22"/>
                <w:lang w:eastAsia="en-US"/>
              </w:rPr>
              <w:t xml:space="preserve">in percentages </w:t>
            </w:r>
            <w:r w:rsidR="002930D9">
              <w:rPr>
                <w:rFonts w:ascii="Times New Roman" w:eastAsiaTheme="minorHAnsi" w:hAnsi="Times New Roman" w:cs="Times New Roman"/>
                <w:sz w:val="22"/>
                <w:lang w:eastAsia="en-US"/>
              </w:rPr>
              <w:t xml:space="preserve">will be presented along with its </w:t>
            </w:r>
            <w:r w:rsidR="00016DD0">
              <w:rPr>
                <w:rFonts w:ascii="Times New Roman" w:eastAsiaTheme="minorHAnsi" w:hAnsi="Times New Roman" w:cs="Times New Roman"/>
                <w:sz w:val="22"/>
                <w:lang w:eastAsia="en-US"/>
              </w:rPr>
              <w:t>95% confidence interval and p-value</w:t>
            </w:r>
            <w:r w:rsidR="002930D9">
              <w:rPr>
                <w:rFonts w:ascii="Times New Roman" w:eastAsiaTheme="minorHAnsi" w:hAnsi="Times New Roman" w:cs="Times New Roman"/>
                <w:sz w:val="22"/>
                <w:lang w:eastAsia="en-US"/>
              </w:rPr>
              <w:t>,</w:t>
            </w:r>
            <w:r w:rsidR="00016DD0">
              <w:rPr>
                <w:rFonts w:ascii="Times New Roman" w:eastAsiaTheme="minorHAnsi" w:hAnsi="Times New Roman" w:cs="Times New Roman"/>
                <w:sz w:val="22"/>
                <w:lang w:eastAsia="en-US"/>
              </w:rPr>
              <w:t xml:space="preserve"> calculated by the Wilson score interval and </w:t>
            </w:r>
            <w:proofErr w:type="spellStart"/>
            <w:r w:rsidR="001A5097">
              <w:rPr>
                <w:rFonts w:ascii="Times New Roman" w:eastAsiaTheme="minorHAnsi" w:hAnsi="Times New Roman" w:cs="Times New Roman"/>
                <w:sz w:val="22"/>
                <w:lang w:eastAsia="en-US"/>
              </w:rPr>
              <w:t>McNemar’s</w:t>
            </w:r>
            <w:proofErr w:type="spellEnd"/>
            <w:r w:rsidR="0039444D">
              <w:rPr>
                <w:rFonts w:ascii="Times New Roman" w:eastAsiaTheme="minorHAnsi" w:hAnsi="Times New Roman" w:cs="Times New Roman"/>
                <w:sz w:val="22"/>
                <w:lang w:eastAsia="en-US"/>
              </w:rPr>
              <w:t xml:space="preserve"> paired sample test</w:t>
            </w:r>
            <w:r w:rsidR="00016DD0">
              <w:rPr>
                <w:rFonts w:ascii="Times New Roman" w:eastAsiaTheme="minorHAnsi" w:hAnsi="Times New Roman" w:cs="Times New Roman"/>
                <w:sz w:val="22"/>
                <w:lang w:eastAsia="en-US"/>
              </w:rPr>
              <w:t xml:space="preserve"> respectively</w:t>
            </w:r>
            <w:r w:rsidR="0039444D">
              <w:rPr>
                <w:rFonts w:ascii="Times New Roman" w:eastAsiaTheme="minorHAnsi" w:hAnsi="Times New Roman" w:cs="Times New Roman"/>
                <w:sz w:val="22"/>
                <w:lang w:eastAsia="en-US"/>
              </w:rPr>
              <w:t>.</w:t>
            </w:r>
            <w:r w:rsidR="001A5097">
              <w:rPr>
                <w:rFonts w:ascii="Times New Roman" w:eastAsiaTheme="minorHAnsi" w:hAnsi="Times New Roman" w:cs="Times New Roman"/>
                <w:sz w:val="22"/>
                <w:lang w:eastAsia="en-US"/>
              </w:rPr>
              <w:t xml:space="preserve"> </w:t>
            </w:r>
          </w:p>
          <w:p w14:paraId="5036A1EE" w14:textId="77777777" w:rsidR="00BA5F83" w:rsidRDefault="001A5097" w:rsidP="001A5097">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The sample size is justified as follows: </w:t>
            </w:r>
            <w:r w:rsidR="00BA5F83">
              <w:rPr>
                <w:rFonts w:ascii="Times New Roman" w:eastAsiaTheme="minorHAnsi" w:hAnsi="Times New Roman" w:cs="Times New Roman"/>
                <w:sz w:val="22"/>
                <w:lang w:eastAsia="en-US"/>
              </w:rPr>
              <w:t>the original MERIDIAN study</w:t>
            </w:r>
            <w:r>
              <w:rPr>
                <w:rFonts w:ascii="Times New Roman" w:eastAsiaTheme="minorHAnsi" w:hAnsi="Times New Roman" w:cs="Times New Roman"/>
                <w:sz w:val="22"/>
                <w:lang w:eastAsia="en-US"/>
              </w:rPr>
              <w:t xml:space="preserve"> </w:t>
            </w:r>
            <w:r w:rsidR="00984528">
              <w:rPr>
                <w:rFonts w:ascii="Times New Roman" w:eastAsiaTheme="minorHAnsi" w:hAnsi="Times New Roman" w:cs="Times New Roman"/>
                <w:sz w:val="22"/>
                <w:lang w:eastAsia="en-US"/>
              </w:rPr>
              <w:t xml:space="preserve">was powered to detect a 10% net increase in the percentage of correct </w:t>
            </w:r>
            <w:proofErr w:type="spellStart"/>
            <w:r w:rsidR="00CA63DD">
              <w:rPr>
                <w:rFonts w:ascii="Times New Roman" w:eastAsiaTheme="minorHAnsi" w:hAnsi="Times New Roman" w:cs="Times New Roman"/>
                <w:sz w:val="22"/>
                <w:lang w:eastAsia="en-US"/>
              </w:rPr>
              <w:t>fetal</w:t>
            </w:r>
            <w:proofErr w:type="spellEnd"/>
            <w:r w:rsidR="00CA63DD">
              <w:rPr>
                <w:rFonts w:ascii="Times New Roman" w:eastAsiaTheme="minorHAnsi" w:hAnsi="Times New Roman" w:cs="Times New Roman"/>
                <w:sz w:val="22"/>
                <w:lang w:eastAsia="en-US"/>
              </w:rPr>
              <w:t xml:space="preserve"> </w:t>
            </w:r>
            <w:r w:rsidR="00984528">
              <w:rPr>
                <w:rFonts w:ascii="Times New Roman" w:eastAsiaTheme="minorHAnsi" w:hAnsi="Times New Roman" w:cs="Times New Roman"/>
                <w:sz w:val="22"/>
                <w:lang w:eastAsia="en-US"/>
              </w:rPr>
              <w:t>diagnoses</w:t>
            </w:r>
            <w:r w:rsidR="00A1459E">
              <w:rPr>
                <w:rFonts w:ascii="Times New Roman" w:eastAsiaTheme="minorHAnsi" w:hAnsi="Times New Roman" w:cs="Times New Roman"/>
                <w:sz w:val="22"/>
                <w:lang w:eastAsia="en-US"/>
              </w:rPr>
              <w:t xml:space="preserve"> (</w:t>
            </w:r>
            <w:r w:rsidR="00984528">
              <w:rPr>
                <w:rFonts w:ascii="Times New Roman" w:eastAsiaTheme="minorHAnsi" w:hAnsi="Times New Roman" w:cs="Times New Roman"/>
                <w:sz w:val="22"/>
                <w:lang w:eastAsia="en-US"/>
              </w:rPr>
              <w:t xml:space="preserve">20% where </w:t>
            </w:r>
            <w:proofErr w:type="spellStart"/>
            <w:r w:rsidR="00984528">
              <w:rPr>
                <w:rFonts w:ascii="Times New Roman" w:eastAsiaTheme="minorHAnsi" w:hAnsi="Times New Roman" w:cs="Times New Roman"/>
                <w:sz w:val="22"/>
                <w:lang w:eastAsia="en-US"/>
              </w:rPr>
              <w:t>iuMR</w:t>
            </w:r>
            <w:proofErr w:type="spellEnd"/>
            <w:r w:rsidR="00A1459E">
              <w:rPr>
                <w:rFonts w:ascii="Times New Roman" w:eastAsiaTheme="minorHAnsi" w:hAnsi="Times New Roman" w:cs="Times New Roman"/>
                <w:sz w:val="22"/>
                <w:lang w:eastAsia="en-US"/>
              </w:rPr>
              <w:t xml:space="preserve"> corrected an inaccurate USS diagnosis and 10% where </w:t>
            </w:r>
            <w:proofErr w:type="spellStart"/>
            <w:r w:rsidR="00A1459E">
              <w:rPr>
                <w:rFonts w:ascii="Times New Roman" w:eastAsiaTheme="minorHAnsi" w:hAnsi="Times New Roman" w:cs="Times New Roman"/>
                <w:sz w:val="22"/>
                <w:lang w:eastAsia="en-US"/>
              </w:rPr>
              <w:t>iuMR</w:t>
            </w:r>
            <w:proofErr w:type="spellEnd"/>
            <w:r w:rsidR="00A1459E">
              <w:rPr>
                <w:rFonts w:ascii="Times New Roman" w:eastAsiaTheme="minorHAnsi" w:hAnsi="Times New Roman" w:cs="Times New Roman"/>
                <w:sz w:val="22"/>
                <w:lang w:eastAsia="en-US"/>
              </w:rPr>
              <w:t xml:space="preserve"> </w:t>
            </w:r>
            <w:r w:rsidR="00F343EB">
              <w:rPr>
                <w:rFonts w:ascii="Times New Roman" w:eastAsiaTheme="minorHAnsi" w:hAnsi="Times New Roman" w:cs="Times New Roman"/>
                <w:sz w:val="22"/>
                <w:lang w:eastAsia="en-US"/>
              </w:rPr>
              <w:t xml:space="preserve">differed </w:t>
            </w:r>
            <w:r w:rsidR="00A1459E">
              <w:rPr>
                <w:rFonts w:ascii="Times New Roman" w:eastAsiaTheme="minorHAnsi" w:hAnsi="Times New Roman" w:cs="Times New Roman"/>
                <w:sz w:val="22"/>
                <w:lang w:eastAsia="en-US"/>
              </w:rPr>
              <w:t>erroneously</w:t>
            </w:r>
            <w:r w:rsidR="00F343EB">
              <w:rPr>
                <w:rFonts w:ascii="Times New Roman" w:eastAsiaTheme="minorHAnsi" w:hAnsi="Times New Roman" w:cs="Times New Roman"/>
                <w:sz w:val="22"/>
                <w:lang w:eastAsia="en-US"/>
              </w:rPr>
              <w:t xml:space="preserve"> from USS</w:t>
            </w:r>
            <w:r w:rsidR="00A1459E">
              <w:rPr>
                <w:rFonts w:ascii="Times New Roman" w:eastAsiaTheme="minorHAnsi" w:hAnsi="Times New Roman" w:cs="Times New Roman"/>
                <w:sz w:val="22"/>
                <w:lang w:eastAsia="en-US"/>
              </w:rPr>
              <w:t>)</w:t>
            </w:r>
            <w:r w:rsidR="00CF30D9">
              <w:rPr>
                <w:rFonts w:ascii="Times New Roman" w:eastAsiaTheme="minorHAnsi" w:hAnsi="Times New Roman" w:cs="Times New Roman"/>
                <w:sz w:val="22"/>
                <w:lang w:eastAsia="en-US"/>
              </w:rPr>
              <w:t xml:space="preserve">. The </w:t>
            </w:r>
            <w:r w:rsidR="004A7879">
              <w:rPr>
                <w:rFonts w:ascii="Times New Roman" w:eastAsiaTheme="minorHAnsi" w:hAnsi="Times New Roman" w:cs="Times New Roman"/>
                <w:sz w:val="22"/>
                <w:lang w:eastAsia="en-US"/>
              </w:rPr>
              <w:t xml:space="preserve">latter occurred </w:t>
            </w:r>
            <w:r w:rsidR="00257032">
              <w:rPr>
                <w:rFonts w:ascii="Times New Roman" w:eastAsiaTheme="minorHAnsi" w:hAnsi="Times New Roman" w:cs="Times New Roman"/>
                <w:sz w:val="22"/>
                <w:lang w:eastAsia="en-US"/>
              </w:rPr>
              <w:t xml:space="preserve">only </w:t>
            </w:r>
            <w:r w:rsidR="002E4701">
              <w:rPr>
                <w:rFonts w:ascii="Times New Roman" w:eastAsiaTheme="minorHAnsi" w:hAnsi="Times New Roman" w:cs="Times New Roman"/>
                <w:sz w:val="22"/>
                <w:lang w:eastAsia="en-US"/>
              </w:rPr>
              <w:t>rarely</w:t>
            </w:r>
            <w:r w:rsidR="00A71D37">
              <w:rPr>
                <w:rFonts w:ascii="Times New Roman" w:eastAsiaTheme="minorHAnsi" w:hAnsi="Times New Roman" w:cs="Times New Roman"/>
                <w:sz w:val="22"/>
                <w:lang w:eastAsia="en-US"/>
              </w:rPr>
              <w:t>,</w:t>
            </w:r>
            <w:r w:rsidR="004A7879">
              <w:rPr>
                <w:rFonts w:ascii="Times New Roman" w:eastAsiaTheme="minorHAnsi" w:hAnsi="Times New Roman" w:cs="Times New Roman"/>
                <w:sz w:val="22"/>
                <w:lang w:eastAsia="en-US"/>
              </w:rPr>
              <w:t xml:space="preserve"> with </w:t>
            </w:r>
            <w:r w:rsidR="00AD13F5">
              <w:rPr>
                <w:rFonts w:ascii="Times New Roman" w:eastAsiaTheme="minorHAnsi" w:hAnsi="Times New Roman" w:cs="Times New Roman"/>
                <w:sz w:val="22"/>
                <w:lang w:eastAsia="en-US"/>
              </w:rPr>
              <w:t xml:space="preserve">2/570 </w:t>
            </w:r>
            <w:r w:rsidR="004A7879">
              <w:rPr>
                <w:rFonts w:ascii="Times New Roman" w:eastAsiaTheme="minorHAnsi" w:hAnsi="Times New Roman" w:cs="Times New Roman"/>
                <w:sz w:val="22"/>
                <w:lang w:eastAsia="en-US"/>
              </w:rPr>
              <w:t xml:space="preserve">(0.4%) </w:t>
            </w:r>
            <w:r w:rsidR="006C4C3F">
              <w:rPr>
                <w:rFonts w:ascii="Times New Roman" w:eastAsiaTheme="minorHAnsi" w:hAnsi="Times New Roman" w:cs="Times New Roman"/>
                <w:sz w:val="22"/>
                <w:lang w:eastAsia="en-US"/>
              </w:rPr>
              <w:t xml:space="preserve">instances of </w:t>
            </w:r>
            <w:proofErr w:type="spellStart"/>
            <w:r w:rsidR="006C4C3F">
              <w:rPr>
                <w:rFonts w:ascii="Times New Roman" w:eastAsiaTheme="minorHAnsi" w:hAnsi="Times New Roman" w:cs="Times New Roman"/>
                <w:sz w:val="22"/>
                <w:lang w:eastAsia="en-US"/>
              </w:rPr>
              <w:t>iuMR</w:t>
            </w:r>
            <w:proofErr w:type="spellEnd"/>
            <w:r w:rsidR="006C4C3F">
              <w:rPr>
                <w:rFonts w:ascii="Times New Roman" w:eastAsiaTheme="minorHAnsi" w:hAnsi="Times New Roman" w:cs="Times New Roman"/>
                <w:sz w:val="22"/>
                <w:lang w:eastAsia="en-US"/>
              </w:rPr>
              <w:t xml:space="preserve"> </w:t>
            </w:r>
            <w:r w:rsidR="002930D9">
              <w:rPr>
                <w:rFonts w:ascii="Times New Roman" w:eastAsiaTheme="minorHAnsi" w:hAnsi="Times New Roman" w:cs="Times New Roman"/>
                <w:sz w:val="22"/>
                <w:lang w:eastAsia="en-US"/>
              </w:rPr>
              <w:t xml:space="preserve">erroneously </w:t>
            </w:r>
            <w:r w:rsidR="006C4C3F">
              <w:rPr>
                <w:rFonts w:ascii="Times New Roman" w:eastAsiaTheme="minorHAnsi" w:hAnsi="Times New Roman" w:cs="Times New Roman"/>
                <w:sz w:val="22"/>
                <w:lang w:eastAsia="en-US"/>
              </w:rPr>
              <w:t xml:space="preserve">changing the finding on USS. </w:t>
            </w:r>
            <w:r w:rsidR="00A71D37">
              <w:rPr>
                <w:rFonts w:ascii="Times New Roman" w:eastAsiaTheme="minorHAnsi" w:hAnsi="Times New Roman" w:cs="Times New Roman"/>
                <w:sz w:val="22"/>
                <w:lang w:eastAsia="en-US"/>
              </w:rPr>
              <w:t xml:space="preserve">Assuming </w:t>
            </w:r>
            <w:proofErr w:type="spellStart"/>
            <w:r w:rsidR="00A71D37">
              <w:rPr>
                <w:rFonts w:ascii="Times New Roman" w:eastAsiaTheme="minorHAnsi" w:hAnsi="Times New Roman" w:cs="Times New Roman"/>
                <w:sz w:val="22"/>
                <w:lang w:eastAsia="en-US"/>
              </w:rPr>
              <w:t>iuMR</w:t>
            </w:r>
            <w:proofErr w:type="spellEnd"/>
            <w:r w:rsidR="00A71D37">
              <w:rPr>
                <w:rFonts w:ascii="Times New Roman" w:eastAsiaTheme="minorHAnsi" w:hAnsi="Times New Roman" w:cs="Times New Roman"/>
                <w:sz w:val="22"/>
                <w:lang w:eastAsia="en-US"/>
              </w:rPr>
              <w:t xml:space="preserve"> incorrectly finds an abnormality on a negative USS finding in 1% of cases, and that </w:t>
            </w:r>
            <w:proofErr w:type="spellStart"/>
            <w:r w:rsidR="00A71D37">
              <w:rPr>
                <w:rFonts w:ascii="Times New Roman" w:eastAsiaTheme="minorHAnsi" w:hAnsi="Times New Roman" w:cs="Times New Roman"/>
                <w:sz w:val="22"/>
                <w:lang w:eastAsia="en-US"/>
              </w:rPr>
              <w:t>iuMR</w:t>
            </w:r>
            <w:proofErr w:type="spellEnd"/>
            <w:r w:rsidR="00A71D37">
              <w:rPr>
                <w:rFonts w:ascii="Times New Roman" w:eastAsiaTheme="minorHAnsi" w:hAnsi="Times New Roman" w:cs="Times New Roman"/>
                <w:sz w:val="22"/>
                <w:lang w:eastAsia="en-US"/>
              </w:rPr>
              <w:t xml:space="preserve"> correctly changes a negative diagnosis in 10% of cases (i.e. a 9% net improvement), we require a total of 139 </w:t>
            </w:r>
            <w:proofErr w:type="spellStart"/>
            <w:r w:rsidR="00A71D37">
              <w:rPr>
                <w:rFonts w:ascii="Times New Roman" w:eastAsiaTheme="minorHAnsi" w:hAnsi="Times New Roman" w:cs="Times New Roman"/>
                <w:sz w:val="22"/>
                <w:lang w:eastAsia="en-US"/>
              </w:rPr>
              <w:t>fetal</w:t>
            </w:r>
            <w:proofErr w:type="spellEnd"/>
            <w:r w:rsidR="00A71D37">
              <w:rPr>
                <w:rFonts w:ascii="Times New Roman" w:eastAsiaTheme="minorHAnsi" w:hAnsi="Times New Roman" w:cs="Times New Roman"/>
                <w:sz w:val="22"/>
                <w:lang w:eastAsia="en-US"/>
              </w:rPr>
              <w:t xml:space="preserve"> scans. Assuming ORD is not available in a third of cases (as seen in the primary MERIDIAN analysis), the sample size is inflated to 200.</w:t>
            </w:r>
            <w:r w:rsidR="00CA63DD">
              <w:rPr>
                <w:rFonts w:ascii="Times New Roman" w:eastAsiaTheme="minorHAnsi" w:hAnsi="Times New Roman" w:cs="Times New Roman"/>
                <w:sz w:val="22"/>
                <w:lang w:eastAsia="en-US"/>
              </w:rPr>
              <w:t xml:space="preserve"> The choice of 10% in keeping with the original MERIDIAN study since this will lead to changes in prognosis and clinical </w:t>
            </w:r>
            <w:proofErr w:type="spellStart"/>
            <w:r w:rsidR="00CA63DD">
              <w:rPr>
                <w:rFonts w:ascii="Times New Roman" w:eastAsiaTheme="minorHAnsi" w:hAnsi="Times New Roman" w:cs="Times New Roman"/>
                <w:sz w:val="22"/>
                <w:lang w:eastAsia="en-US"/>
              </w:rPr>
              <w:t>mangagement</w:t>
            </w:r>
            <w:proofErr w:type="spellEnd"/>
            <w:r w:rsidR="00CA63DD">
              <w:rPr>
                <w:rFonts w:ascii="Times New Roman" w:eastAsiaTheme="minorHAnsi" w:hAnsi="Times New Roman" w:cs="Times New Roman"/>
                <w:sz w:val="22"/>
                <w:lang w:eastAsia="en-US"/>
              </w:rPr>
              <w:t xml:space="preserve"> in at least </w:t>
            </w:r>
            <w:r w:rsidR="00CA63DD">
              <w:rPr>
                <w:rFonts w:ascii="Times New Roman" w:eastAsiaTheme="minorHAnsi" w:hAnsi="Times New Roman" w:cs="Times New Roman"/>
                <w:sz w:val="22"/>
                <w:lang w:eastAsia="en-US"/>
              </w:rPr>
              <w:lastRenderedPageBreak/>
              <w:t>5% of cases.</w:t>
            </w:r>
          </w:p>
          <w:p w14:paraId="0796A61F" w14:textId="77777777" w:rsidR="00B82D93" w:rsidRDefault="00B82D93" w:rsidP="00B82D93">
            <w:pPr>
              <w:spacing w:after="200" w:line="276" w:lineRule="auto"/>
              <w:contextualSpacing/>
              <w:rPr>
                <w:rFonts w:ascii="Times New Roman" w:eastAsiaTheme="minorHAnsi" w:hAnsi="Times New Roman" w:cs="Times New Roman"/>
                <w:sz w:val="22"/>
                <w:u w:val="single"/>
                <w:lang w:eastAsia="en-US"/>
              </w:rPr>
            </w:pPr>
          </w:p>
          <w:p w14:paraId="396F9D5F" w14:textId="77777777" w:rsidR="007301D9" w:rsidRPr="00D351B2" w:rsidRDefault="007301D9" w:rsidP="007301D9">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2. </w:t>
            </w:r>
            <w:r>
              <w:rPr>
                <w:rFonts w:ascii="Times New Roman" w:eastAsiaTheme="minorHAnsi" w:hAnsi="Times New Roman" w:cs="Times New Roman"/>
                <w:sz w:val="22"/>
                <w:u w:val="single"/>
                <w:lang w:eastAsia="en-US"/>
              </w:rPr>
              <w:t xml:space="preserve">Increased risk on the basis of </w:t>
            </w:r>
            <w:r w:rsidRPr="00D351B2">
              <w:rPr>
                <w:rFonts w:ascii="Times New Roman" w:eastAsiaTheme="minorHAnsi" w:hAnsi="Times New Roman" w:cs="Times New Roman"/>
                <w:sz w:val="22"/>
                <w:u w:val="single"/>
                <w:lang w:eastAsia="en-US"/>
              </w:rPr>
              <w:t xml:space="preserve"> </w:t>
            </w:r>
            <w:r>
              <w:rPr>
                <w:rFonts w:ascii="Times New Roman" w:eastAsiaTheme="minorHAnsi" w:hAnsi="Times New Roman" w:cs="Times New Roman"/>
                <w:sz w:val="22"/>
                <w:u w:val="single"/>
                <w:lang w:eastAsia="en-US"/>
              </w:rPr>
              <w:t>CMV</w:t>
            </w:r>
            <w:r w:rsidRPr="00D351B2">
              <w:rPr>
                <w:rFonts w:ascii="Times New Roman" w:eastAsiaTheme="minorHAnsi" w:hAnsi="Times New Roman" w:cs="Times New Roman"/>
                <w:sz w:val="22"/>
                <w:u w:val="single"/>
                <w:lang w:eastAsia="en-US"/>
              </w:rPr>
              <w:t xml:space="preserve"> infection</w:t>
            </w:r>
          </w:p>
          <w:p w14:paraId="09F52280" w14:textId="77777777" w:rsidR="00CA63DD" w:rsidRDefault="00CA63DD" w:rsidP="00B82D93">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We will enrol a cohort of 200 </w:t>
            </w:r>
            <w:proofErr w:type="spellStart"/>
            <w:r>
              <w:rPr>
                <w:rFonts w:ascii="Times New Roman" w:eastAsiaTheme="minorHAnsi" w:hAnsi="Times New Roman" w:cs="Times New Roman"/>
                <w:sz w:val="22"/>
                <w:lang w:eastAsia="en-US"/>
              </w:rPr>
              <w:t>fetuses</w:t>
            </w:r>
            <w:proofErr w:type="spellEnd"/>
            <w:r>
              <w:rPr>
                <w:rFonts w:ascii="Times New Roman" w:eastAsiaTheme="minorHAnsi" w:hAnsi="Times New Roman" w:cs="Times New Roman"/>
                <w:sz w:val="22"/>
                <w:lang w:eastAsia="en-US"/>
              </w:rPr>
              <w:t xml:space="preserve"> with confirmed CMV infection but with no </w:t>
            </w:r>
            <w:proofErr w:type="spellStart"/>
            <w:r>
              <w:rPr>
                <w:rFonts w:ascii="Times New Roman" w:eastAsiaTheme="minorHAnsi" w:hAnsi="Times New Roman" w:cs="Times New Roman"/>
                <w:sz w:val="22"/>
                <w:lang w:eastAsia="en-US"/>
              </w:rPr>
              <w:t>fetal</w:t>
            </w:r>
            <w:proofErr w:type="spellEnd"/>
            <w:r>
              <w:rPr>
                <w:rFonts w:ascii="Times New Roman" w:eastAsiaTheme="minorHAnsi" w:hAnsi="Times New Roman" w:cs="Times New Roman"/>
                <w:sz w:val="22"/>
                <w:lang w:eastAsia="en-US"/>
              </w:rPr>
              <w:t xml:space="preserve"> brain abnormality detected on USS. The methods and sample justification are identical to </w:t>
            </w:r>
            <w:proofErr w:type="spellStart"/>
            <w:r>
              <w:rPr>
                <w:rFonts w:ascii="Times New Roman" w:eastAsiaTheme="minorHAnsi" w:hAnsi="Times New Roman" w:cs="Times New Roman"/>
                <w:sz w:val="22"/>
                <w:lang w:eastAsia="en-US"/>
              </w:rPr>
              <w:t>workstream</w:t>
            </w:r>
            <w:proofErr w:type="spellEnd"/>
            <w:r>
              <w:rPr>
                <w:rFonts w:ascii="Times New Roman" w:eastAsiaTheme="minorHAnsi" w:hAnsi="Times New Roman" w:cs="Times New Roman"/>
                <w:sz w:val="22"/>
                <w:lang w:eastAsia="en-US"/>
              </w:rPr>
              <w:t xml:space="preserve"> 1.</w:t>
            </w:r>
          </w:p>
          <w:p w14:paraId="374AE48F" w14:textId="77777777" w:rsidR="00AA30FA" w:rsidRDefault="00AA30FA" w:rsidP="00B82D93">
            <w:pPr>
              <w:spacing w:after="200" w:line="276" w:lineRule="auto"/>
              <w:contextualSpacing/>
              <w:rPr>
                <w:rFonts w:ascii="Times New Roman" w:eastAsiaTheme="minorHAnsi" w:hAnsi="Times New Roman" w:cs="Times New Roman"/>
                <w:sz w:val="22"/>
                <w:lang w:eastAsia="en-US"/>
              </w:rPr>
            </w:pPr>
          </w:p>
          <w:p w14:paraId="4F2F1F89" w14:textId="77777777" w:rsidR="007301D9" w:rsidRPr="00D351B2" w:rsidRDefault="007301D9" w:rsidP="007301D9">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3. </w:t>
            </w:r>
            <w:r>
              <w:rPr>
                <w:rFonts w:ascii="Times New Roman" w:eastAsiaTheme="minorHAnsi" w:hAnsi="Times New Roman" w:cs="Times New Roman"/>
                <w:sz w:val="22"/>
                <w:u w:val="single"/>
                <w:lang w:eastAsia="en-US"/>
              </w:rPr>
              <w:t>Increased</w:t>
            </w:r>
            <w:r w:rsidRPr="00D351B2">
              <w:rPr>
                <w:rFonts w:ascii="Times New Roman" w:eastAsiaTheme="minorHAnsi" w:hAnsi="Times New Roman" w:cs="Times New Roman"/>
                <w:sz w:val="22"/>
                <w:u w:val="single"/>
                <w:lang w:eastAsia="en-US"/>
              </w:rPr>
              <w:t xml:space="preserve"> risk on the basis of a microcephaly</w:t>
            </w:r>
          </w:p>
          <w:p w14:paraId="5DD9AB0D" w14:textId="49501B39" w:rsidR="00A31206" w:rsidRDefault="00C13F0B" w:rsidP="00B82D93">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The nature of the research question for </w:t>
            </w:r>
            <w:proofErr w:type="spellStart"/>
            <w:r>
              <w:rPr>
                <w:rFonts w:ascii="Times New Roman" w:eastAsiaTheme="minorHAnsi" w:hAnsi="Times New Roman" w:cs="Times New Roman"/>
                <w:sz w:val="22"/>
                <w:lang w:eastAsia="en-US"/>
              </w:rPr>
              <w:t>workstream</w:t>
            </w:r>
            <w:proofErr w:type="spellEnd"/>
            <w:r>
              <w:rPr>
                <w:rFonts w:ascii="Times New Roman" w:eastAsiaTheme="minorHAnsi" w:hAnsi="Times New Roman" w:cs="Times New Roman"/>
                <w:sz w:val="22"/>
                <w:lang w:eastAsia="en-US"/>
              </w:rPr>
              <w:t xml:space="preserve"> </w:t>
            </w:r>
            <w:proofErr w:type="gramStart"/>
            <w:r>
              <w:rPr>
                <w:rFonts w:ascii="Times New Roman" w:eastAsiaTheme="minorHAnsi" w:hAnsi="Times New Roman" w:cs="Times New Roman"/>
                <w:sz w:val="22"/>
                <w:lang w:eastAsia="en-US"/>
              </w:rPr>
              <w:t xml:space="preserve">3 </w:t>
            </w:r>
            <w:r w:rsidR="00D72532">
              <w:rPr>
                <w:rFonts w:ascii="Times New Roman" w:eastAsiaTheme="minorHAnsi" w:hAnsi="Times New Roman" w:cs="Times New Roman"/>
                <w:sz w:val="22"/>
                <w:lang w:eastAsia="en-US"/>
              </w:rPr>
              <w:t xml:space="preserve"> differs</w:t>
            </w:r>
            <w:proofErr w:type="gramEnd"/>
            <w:r w:rsidR="00D72532">
              <w:rPr>
                <w:rFonts w:ascii="Times New Roman" w:eastAsiaTheme="minorHAnsi" w:hAnsi="Times New Roman" w:cs="Times New Roman"/>
                <w:sz w:val="22"/>
                <w:lang w:eastAsia="en-US"/>
              </w:rPr>
              <w:t xml:space="preserve"> from 1 and 2. W</w:t>
            </w:r>
            <w:r w:rsidR="00F50D62">
              <w:rPr>
                <w:rFonts w:ascii="Times New Roman" w:eastAsiaTheme="minorHAnsi" w:hAnsi="Times New Roman" w:cs="Times New Roman"/>
                <w:sz w:val="22"/>
                <w:lang w:eastAsia="en-US"/>
              </w:rPr>
              <w:t xml:space="preserve">e will </w:t>
            </w:r>
            <w:r w:rsidR="00C679A3">
              <w:rPr>
                <w:rFonts w:ascii="Times New Roman" w:eastAsiaTheme="minorHAnsi" w:hAnsi="Times New Roman" w:cs="Times New Roman"/>
                <w:sz w:val="22"/>
                <w:lang w:eastAsia="en-US"/>
              </w:rPr>
              <w:t xml:space="preserve">assess </w:t>
            </w:r>
            <w:r w:rsidR="00F50D62">
              <w:rPr>
                <w:rFonts w:ascii="Times New Roman" w:eastAsiaTheme="minorHAnsi" w:hAnsi="Times New Roman" w:cs="Times New Roman"/>
                <w:sz w:val="22"/>
                <w:lang w:eastAsia="en-US"/>
              </w:rPr>
              <w:t xml:space="preserve">whether </w:t>
            </w:r>
            <w:proofErr w:type="spellStart"/>
            <w:r w:rsidR="00F50D62">
              <w:rPr>
                <w:rFonts w:ascii="Times New Roman" w:eastAsiaTheme="minorHAnsi" w:hAnsi="Times New Roman" w:cs="Times New Roman"/>
                <w:sz w:val="22"/>
                <w:lang w:eastAsia="en-US"/>
              </w:rPr>
              <w:t>iuMR</w:t>
            </w:r>
            <w:proofErr w:type="spellEnd"/>
            <w:r w:rsidR="00F50D62">
              <w:rPr>
                <w:rFonts w:ascii="Times New Roman" w:eastAsiaTheme="minorHAnsi" w:hAnsi="Times New Roman" w:cs="Times New Roman"/>
                <w:sz w:val="22"/>
                <w:lang w:eastAsia="en-US"/>
              </w:rPr>
              <w:t xml:space="preserve"> improves the diagnostic accuracy </w:t>
            </w:r>
            <w:r w:rsidR="00D72532">
              <w:rPr>
                <w:rFonts w:ascii="Times New Roman" w:eastAsiaTheme="minorHAnsi" w:hAnsi="Times New Roman" w:cs="Times New Roman"/>
                <w:sz w:val="22"/>
                <w:lang w:eastAsia="en-US"/>
              </w:rPr>
              <w:t xml:space="preserve">among </w:t>
            </w:r>
            <w:proofErr w:type="spellStart"/>
            <w:r w:rsidR="00D72532">
              <w:rPr>
                <w:rFonts w:ascii="Times New Roman" w:eastAsiaTheme="minorHAnsi" w:hAnsi="Times New Roman" w:cs="Times New Roman"/>
                <w:sz w:val="22"/>
                <w:lang w:eastAsia="en-US"/>
              </w:rPr>
              <w:t>fetuses</w:t>
            </w:r>
            <w:proofErr w:type="spellEnd"/>
            <w:r w:rsidR="00D72532">
              <w:rPr>
                <w:rFonts w:ascii="Times New Roman" w:eastAsiaTheme="minorHAnsi" w:hAnsi="Times New Roman" w:cs="Times New Roman"/>
                <w:sz w:val="22"/>
                <w:lang w:eastAsia="en-US"/>
              </w:rPr>
              <w:t xml:space="preserve"> with microcephaly (at least 2SD below normative mean) as the sole </w:t>
            </w:r>
            <w:r w:rsidR="00D50C6A">
              <w:rPr>
                <w:rFonts w:ascii="Times New Roman" w:eastAsiaTheme="minorHAnsi" w:hAnsi="Times New Roman" w:cs="Times New Roman"/>
                <w:sz w:val="22"/>
                <w:lang w:eastAsia="en-US"/>
              </w:rPr>
              <w:t xml:space="preserve">USS </w:t>
            </w:r>
            <w:r w:rsidR="00D72532">
              <w:rPr>
                <w:rFonts w:ascii="Times New Roman" w:eastAsiaTheme="minorHAnsi" w:hAnsi="Times New Roman" w:cs="Times New Roman"/>
                <w:sz w:val="22"/>
                <w:lang w:eastAsia="en-US"/>
              </w:rPr>
              <w:t>diagnosis</w:t>
            </w:r>
            <w:r w:rsidR="007C4B94">
              <w:rPr>
                <w:rFonts w:ascii="Times New Roman" w:eastAsiaTheme="minorHAnsi" w:hAnsi="Times New Roman" w:cs="Times New Roman"/>
                <w:sz w:val="22"/>
                <w:lang w:eastAsia="en-US"/>
              </w:rPr>
              <w:t xml:space="preserve">, </w:t>
            </w:r>
            <w:r w:rsidR="007C4B94" w:rsidRPr="007C4B94">
              <w:rPr>
                <w:rFonts w:ascii="Times New Roman" w:eastAsiaTheme="minorHAnsi" w:hAnsi="Times New Roman" w:cs="Times New Roman"/>
                <w:sz w:val="22"/>
                <w:lang w:eastAsia="en-US"/>
              </w:rPr>
              <w:t xml:space="preserve">or with non-specific findings such as VM or enlarged extra-axial CSF </w:t>
            </w:r>
            <w:proofErr w:type="gramStart"/>
            <w:r w:rsidR="007C4B94" w:rsidRPr="007C4B94">
              <w:rPr>
                <w:rFonts w:ascii="Times New Roman" w:eastAsiaTheme="minorHAnsi" w:hAnsi="Times New Roman" w:cs="Times New Roman"/>
                <w:sz w:val="22"/>
                <w:lang w:eastAsia="en-US"/>
              </w:rPr>
              <w:t>spaces.</w:t>
            </w:r>
            <w:r w:rsidR="00DD3780">
              <w:rPr>
                <w:rFonts w:ascii="Times New Roman" w:eastAsiaTheme="minorHAnsi" w:hAnsi="Times New Roman" w:cs="Times New Roman"/>
                <w:sz w:val="22"/>
                <w:lang w:eastAsia="en-US"/>
              </w:rPr>
              <w:t>,</w:t>
            </w:r>
            <w:proofErr w:type="gramEnd"/>
            <w:r w:rsidR="00DD3780">
              <w:rPr>
                <w:rFonts w:ascii="Times New Roman" w:eastAsiaTheme="minorHAnsi" w:hAnsi="Times New Roman" w:cs="Times New Roman"/>
                <w:sz w:val="22"/>
                <w:lang w:eastAsia="en-US"/>
              </w:rPr>
              <w:t xml:space="preserve"> but </w:t>
            </w:r>
            <w:r w:rsidR="00D50C6A">
              <w:rPr>
                <w:rFonts w:ascii="Times New Roman" w:eastAsiaTheme="minorHAnsi" w:hAnsi="Times New Roman" w:cs="Times New Roman"/>
                <w:sz w:val="22"/>
                <w:lang w:eastAsia="en-US"/>
              </w:rPr>
              <w:t xml:space="preserve">we hypothesise that </w:t>
            </w:r>
            <w:r w:rsidR="00DD3780">
              <w:rPr>
                <w:rFonts w:ascii="Times New Roman" w:eastAsiaTheme="minorHAnsi" w:hAnsi="Times New Roman" w:cs="Times New Roman"/>
                <w:sz w:val="22"/>
                <w:lang w:eastAsia="en-US"/>
              </w:rPr>
              <w:t xml:space="preserve">the </w:t>
            </w:r>
            <w:r w:rsidR="00C679A3">
              <w:rPr>
                <w:rFonts w:ascii="Times New Roman" w:eastAsiaTheme="minorHAnsi" w:hAnsi="Times New Roman" w:cs="Times New Roman"/>
                <w:sz w:val="22"/>
                <w:lang w:eastAsia="en-US"/>
              </w:rPr>
              <w:t xml:space="preserve">risk </w:t>
            </w:r>
            <w:r w:rsidR="003A7F4A">
              <w:rPr>
                <w:rFonts w:ascii="Times New Roman" w:eastAsiaTheme="minorHAnsi" w:hAnsi="Times New Roman" w:cs="Times New Roman"/>
                <w:sz w:val="22"/>
                <w:lang w:eastAsia="en-US"/>
              </w:rPr>
              <w:t xml:space="preserve">of </w:t>
            </w:r>
            <w:r w:rsidR="00C679A3">
              <w:rPr>
                <w:rFonts w:ascii="Times New Roman" w:eastAsiaTheme="minorHAnsi" w:hAnsi="Times New Roman" w:cs="Times New Roman"/>
                <w:sz w:val="22"/>
                <w:lang w:eastAsia="en-US"/>
              </w:rPr>
              <w:t>additional diagnos</w:t>
            </w:r>
            <w:r w:rsidR="00A31206">
              <w:rPr>
                <w:rFonts w:ascii="Times New Roman" w:eastAsiaTheme="minorHAnsi" w:hAnsi="Times New Roman" w:cs="Times New Roman"/>
                <w:sz w:val="22"/>
                <w:lang w:eastAsia="en-US"/>
              </w:rPr>
              <w:t>e</w:t>
            </w:r>
            <w:r w:rsidR="00C679A3">
              <w:rPr>
                <w:rFonts w:ascii="Times New Roman" w:eastAsiaTheme="minorHAnsi" w:hAnsi="Times New Roman" w:cs="Times New Roman"/>
                <w:sz w:val="22"/>
                <w:lang w:eastAsia="en-US"/>
              </w:rPr>
              <w:t xml:space="preserve">s </w:t>
            </w:r>
            <w:r w:rsidR="00D50C6A">
              <w:rPr>
                <w:rFonts w:ascii="Times New Roman" w:eastAsiaTheme="minorHAnsi" w:hAnsi="Times New Roman" w:cs="Times New Roman"/>
                <w:sz w:val="22"/>
                <w:lang w:eastAsia="en-US"/>
              </w:rPr>
              <w:t xml:space="preserve">will </w:t>
            </w:r>
            <w:r w:rsidR="00C679A3">
              <w:rPr>
                <w:rFonts w:ascii="Times New Roman" w:eastAsiaTheme="minorHAnsi" w:hAnsi="Times New Roman" w:cs="Times New Roman"/>
                <w:sz w:val="22"/>
                <w:lang w:eastAsia="en-US"/>
              </w:rPr>
              <w:t xml:space="preserve">depend on the </w:t>
            </w:r>
            <w:r w:rsidR="00DD3780">
              <w:rPr>
                <w:rFonts w:ascii="Times New Roman" w:eastAsiaTheme="minorHAnsi" w:hAnsi="Times New Roman" w:cs="Times New Roman"/>
                <w:sz w:val="22"/>
                <w:lang w:eastAsia="en-US"/>
              </w:rPr>
              <w:t>degree</w:t>
            </w:r>
            <w:r w:rsidR="00C679A3">
              <w:rPr>
                <w:rFonts w:ascii="Times New Roman" w:eastAsiaTheme="minorHAnsi" w:hAnsi="Times New Roman" w:cs="Times New Roman"/>
                <w:sz w:val="22"/>
                <w:lang w:eastAsia="en-US"/>
              </w:rPr>
              <w:t xml:space="preserve"> of microcephaly</w:t>
            </w:r>
            <w:r w:rsidR="003A7F4A">
              <w:rPr>
                <w:rFonts w:ascii="Times New Roman" w:eastAsiaTheme="minorHAnsi" w:hAnsi="Times New Roman" w:cs="Times New Roman"/>
                <w:sz w:val="22"/>
                <w:lang w:eastAsia="en-US"/>
              </w:rPr>
              <w:t>.</w:t>
            </w:r>
            <w:r w:rsidR="00DD3780">
              <w:rPr>
                <w:rFonts w:ascii="Times New Roman" w:eastAsiaTheme="minorHAnsi" w:hAnsi="Times New Roman" w:cs="Times New Roman"/>
                <w:sz w:val="22"/>
                <w:lang w:eastAsia="en-US"/>
              </w:rPr>
              <w:t xml:space="preserve"> </w:t>
            </w:r>
            <w:r w:rsidR="003A7F4A">
              <w:rPr>
                <w:rFonts w:ascii="Times New Roman" w:eastAsiaTheme="minorHAnsi" w:hAnsi="Times New Roman" w:cs="Times New Roman"/>
                <w:sz w:val="22"/>
                <w:lang w:eastAsia="en-US"/>
              </w:rPr>
              <w:t xml:space="preserve">In </w:t>
            </w:r>
            <w:proofErr w:type="spellStart"/>
            <w:r w:rsidR="00A31206">
              <w:rPr>
                <w:rFonts w:ascii="Times New Roman" w:eastAsiaTheme="minorHAnsi" w:hAnsi="Times New Roman" w:cs="Times New Roman"/>
                <w:sz w:val="22"/>
                <w:lang w:eastAsia="en-US"/>
              </w:rPr>
              <w:t>w</w:t>
            </w:r>
            <w:r w:rsidR="00501D13">
              <w:rPr>
                <w:rFonts w:ascii="Times New Roman" w:eastAsiaTheme="minorHAnsi" w:hAnsi="Times New Roman" w:cs="Times New Roman"/>
                <w:sz w:val="22"/>
                <w:lang w:eastAsia="en-US"/>
              </w:rPr>
              <w:t>orkstream</w:t>
            </w:r>
            <w:proofErr w:type="spellEnd"/>
            <w:r w:rsidR="00501D13">
              <w:rPr>
                <w:rFonts w:ascii="Times New Roman" w:eastAsiaTheme="minorHAnsi" w:hAnsi="Times New Roman" w:cs="Times New Roman"/>
                <w:sz w:val="22"/>
                <w:lang w:eastAsia="en-US"/>
              </w:rPr>
              <w:t xml:space="preserve"> 3 </w:t>
            </w:r>
            <w:r w:rsidR="003A7F4A">
              <w:rPr>
                <w:rFonts w:ascii="Times New Roman" w:eastAsiaTheme="minorHAnsi" w:hAnsi="Times New Roman" w:cs="Times New Roman"/>
                <w:sz w:val="22"/>
                <w:lang w:eastAsia="en-US"/>
              </w:rPr>
              <w:t xml:space="preserve">we </w:t>
            </w:r>
            <w:r w:rsidR="00A31206">
              <w:rPr>
                <w:rFonts w:ascii="Times New Roman" w:eastAsiaTheme="minorHAnsi" w:hAnsi="Times New Roman" w:cs="Times New Roman"/>
                <w:sz w:val="22"/>
                <w:lang w:eastAsia="en-US"/>
              </w:rPr>
              <w:t xml:space="preserve">will </w:t>
            </w:r>
            <w:r w:rsidR="003A7F4A">
              <w:rPr>
                <w:rFonts w:ascii="Times New Roman" w:eastAsiaTheme="minorHAnsi" w:hAnsi="Times New Roman" w:cs="Times New Roman"/>
                <w:sz w:val="22"/>
                <w:lang w:eastAsia="en-US"/>
              </w:rPr>
              <w:t xml:space="preserve">assess </w:t>
            </w:r>
            <w:r w:rsidR="00A31206">
              <w:rPr>
                <w:rFonts w:ascii="Times New Roman" w:eastAsiaTheme="minorHAnsi" w:hAnsi="Times New Roman" w:cs="Times New Roman"/>
                <w:sz w:val="22"/>
                <w:lang w:eastAsia="en-US"/>
              </w:rPr>
              <w:t xml:space="preserve">the relationship between head size and additional diagnoses, and in so doing the cut-off at which </w:t>
            </w:r>
            <w:proofErr w:type="spellStart"/>
            <w:r w:rsidR="00A31206">
              <w:rPr>
                <w:rFonts w:ascii="Times New Roman" w:eastAsiaTheme="minorHAnsi" w:hAnsi="Times New Roman" w:cs="Times New Roman"/>
                <w:sz w:val="22"/>
                <w:lang w:eastAsia="en-US"/>
              </w:rPr>
              <w:t>iuMR</w:t>
            </w:r>
            <w:proofErr w:type="spellEnd"/>
            <w:r w:rsidR="00A31206">
              <w:rPr>
                <w:rFonts w:ascii="Times New Roman" w:eastAsiaTheme="minorHAnsi" w:hAnsi="Times New Roman" w:cs="Times New Roman"/>
                <w:sz w:val="22"/>
                <w:lang w:eastAsia="en-US"/>
              </w:rPr>
              <w:t xml:space="preserve"> is likely to lead to an appreciable increase in diagnostic accuracy. </w:t>
            </w:r>
          </w:p>
          <w:p w14:paraId="2E082FFA" w14:textId="77777777" w:rsidR="00D50C6A" w:rsidRDefault="00D50C6A" w:rsidP="00B82D93">
            <w:pPr>
              <w:spacing w:after="200" w:line="276" w:lineRule="auto"/>
              <w:contextualSpacing/>
              <w:rPr>
                <w:rFonts w:ascii="Times New Roman" w:eastAsiaTheme="minorHAnsi" w:hAnsi="Times New Roman" w:cs="Times New Roman"/>
                <w:sz w:val="22"/>
                <w:lang w:eastAsia="en-US"/>
              </w:rPr>
            </w:pPr>
          </w:p>
          <w:p w14:paraId="0283FB3A" w14:textId="05970CF9" w:rsidR="00A31206" w:rsidRDefault="00A31206" w:rsidP="00B82D93">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For the purposes of this </w:t>
            </w:r>
            <w:proofErr w:type="spellStart"/>
            <w:r>
              <w:rPr>
                <w:rFonts w:ascii="Times New Roman" w:eastAsiaTheme="minorHAnsi" w:hAnsi="Times New Roman" w:cs="Times New Roman"/>
                <w:sz w:val="22"/>
                <w:lang w:eastAsia="en-US"/>
              </w:rPr>
              <w:t>workstream</w:t>
            </w:r>
            <w:proofErr w:type="spellEnd"/>
            <w:r>
              <w:rPr>
                <w:rFonts w:ascii="Times New Roman" w:eastAsiaTheme="minorHAnsi" w:hAnsi="Times New Roman" w:cs="Times New Roman"/>
                <w:sz w:val="22"/>
                <w:lang w:eastAsia="en-US"/>
              </w:rPr>
              <w:t xml:space="preserve">, cases of microcephaly will be divided into </w:t>
            </w:r>
            <w:commentRangeStart w:id="58"/>
            <w:r>
              <w:rPr>
                <w:rFonts w:ascii="Times New Roman" w:eastAsiaTheme="minorHAnsi" w:hAnsi="Times New Roman" w:cs="Times New Roman"/>
                <w:sz w:val="22"/>
                <w:lang w:eastAsia="en-US"/>
              </w:rPr>
              <w:t xml:space="preserve">three </w:t>
            </w:r>
            <w:commentRangeEnd w:id="58"/>
            <w:r>
              <w:rPr>
                <w:rStyle w:val="CommentReference"/>
              </w:rPr>
              <w:commentReference w:id="58"/>
            </w:r>
            <w:r>
              <w:rPr>
                <w:rFonts w:ascii="Times New Roman" w:eastAsiaTheme="minorHAnsi" w:hAnsi="Times New Roman" w:cs="Times New Roman"/>
                <w:sz w:val="22"/>
                <w:lang w:eastAsia="en-US"/>
              </w:rPr>
              <w:t>risk groups (&lt;2 to 2.5SD</w:t>
            </w:r>
            <w:proofErr w:type="gramStart"/>
            <w:r>
              <w:rPr>
                <w:rFonts w:ascii="Times New Roman" w:eastAsiaTheme="minorHAnsi" w:hAnsi="Times New Roman" w:cs="Times New Roman"/>
                <w:sz w:val="22"/>
                <w:lang w:eastAsia="en-US"/>
              </w:rPr>
              <w:t>,  &lt;</w:t>
            </w:r>
            <w:proofErr w:type="gramEnd"/>
            <w:r>
              <w:rPr>
                <w:rFonts w:ascii="Times New Roman" w:eastAsiaTheme="minorHAnsi" w:hAnsi="Times New Roman" w:cs="Times New Roman"/>
                <w:sz w:val="22"/>
                <w:lang w:eastAsia="en-US"/>
              </w:rPr>
              <w:t xml:space="preserve">2.5 to 3SD and &lt;3SD below normative mean). We will aim to recruit approximately </w:t>
            </w:r>
            <w:r w:rsidR="00D50C6A">
              <w:rPr>
                <w:rFonts w:ascii="Times New Roman" w:eastAsiaTheme="minorHAnsi" w:hAnsi="Times New Roman" w:cs="Times New Roman"/>
                <w:sz w:val="22"/>
                <w:lang w:eastAsia="en-US"/>
              </w:rPr>
              <w:t>450</w:t>
            </w:r>
            <w:r>
              <w:rPr>
                <w:rFonts w:ascii="Times New Roman" w:eastAsiaTheme="minorHAnsi" w:hAnsi="Times New Roman" w:cs="Times New Roman"/>
                <w:sz w:val="22"/>
                <w:lang w:eastAsia="en-US"/>
              </w:rPr>
              <w:t xml:space="preserve"> </w:t>
            </w:r>
            <w:proofErr w:type="spellStart"/>
            <w:r>
              <w:rPr>
                <w:rFonts w:ascii="Times New Roman" w:eastAsiaTheme="minorHAnsi" w:hAnsi="Times New Roman" w:cs="Times New Roman"/>
                <w:sz w:val="22"/>
                <w:lang w:eastAsia="en-US"/>
              </w:rPr>
              <w:t>fetuses</w:t>
            </w:r>
            <w:proofErr w:type="spellEnd"/>
            <w:r>
              <w:rPr>
                <w:rFonts w:ascii="Times New Roman" w:eastAsiaTheme="minorHAnsi" w:hAnsi="Times New Roman" w:cs="Times New Roman"/>
                <w:sz w:val="22"/>
                <w:lang w:eastAsia="en-US"/>
              </w:rPr>
              <w:t xml:space="preserve"> in </w:t>
            </w:r>
            <w:r w:rsidR="00D50C6A">
              <w:rPr>
                <w:rFonts w:ascii="Times New Roman" w:eastAsiaTheme="minorHAnsi" w:hAnsi="Times New Roman" w:cs="Times New Roman"/>
                <w:sz w:val="22"/>
                <w:lang w:eastAsia="en-US"/>
              </w:rPr>
              <w:t>total with at least 90 in the &lt;3SD group</w:t>
            </w:r>
            <w:commentRangeStart w:id="59"/>
            <w:r w:rsidR="003A7F4A">
              <w:rPr>
                <w:rFonts w:ascii="Times New Roman" w:eastAsiaTheme="minorHAnsi" w:hAnsi="Times New Roman" w:cs="Times New Roman"/>
                <w:sz w:val="22"/>
                <w:lang w:eastAsia="en-US"/>
              </w:rPr>
              <w:t>.</w:t>
            </w:r>
            <w:r>
              <w:rPr>
                <w:rFonts w:ascii="Times New Roman" w:eastAsiaTheme="minorHAnsi" w:hAnsi="Times New Roman" w:cs="Times New Roman"/>
                <w:sz w:val="22"/>
                <w:lang w:eastAsia="en-US"/>
              </w:rPr>
              <w:t xml:space="preserve"> Assuming that the risk in the three subgroups is 1%, 5% and 10% respectively </w:t>
            </w:r>
            <w:commentRangeEnd w:id="59"/>
            <w:r w:rsidR="00C661E3">
              <w:rPr>
                <w:rStyle w:val="CommentReference"/>
              </w:rPr>
              <w:commentReference w:id="59"/>
            </w:r>
            <w:r>
              <w:rPr>
                <w:rFonts w:ascii="Times New Roman" w:eastAsiaTheme="minorHAnsi" w:hAnsi="Times New Roman" w:cs="Times New Roman"/>
                <w:sz w:val="22"/>
                <w:lang w:eastAsia="en-US"/>
              </w:rPr>
              <w:t>we will have 90% power to detect this association  at the two-sided 5% level of significance</w:t>
            </w:r>
            <w:r w:rsidR="00D50C6A">
              <w:rPr>
                <w:rFonts w:ascii="Times New Roman" w:eastAsiaTheme="minorHAnsi" w:hAnsi="Times New Roman" w:cs="Times New Roman"/>
                <w:sz w:val="22"/>
                <w:lang w:eastAsia="en-US"/>
              </w:rPr>
              <w:t xml:space="preserve"> and will estimate the risk of additional diagnosis to a standard error of &lt;=4% within in each subgroup</w:t>
            </w:r>
            <w:r>
              <w:rPr>
                <w:rFonts w:ascii="Times New Roman" w:eastAsiaTheme="minorHAnsi" w:hAnsi="Times New Roman" w:cs="Times New Roman"/>
                <w:sz w:val="22"/>
                <w:lang w:eastAsia="en-US"/>
              </w:rPr>
              <w:t xml:space="preserve">. </w:t>
            </w:r>
          </w:p>
          <w:p w14:paraId="6ABE914F" w14:textId="77777777" w:rsidR="007D71F6" w:rsidRDefault="007D71F6" w:rsidP="007D71F6">
            <w:pPr>
              <w:spacing w:before="40" w:after="40"/>
              <w:rPr>
                <w:i/>
                <w:iCs/>
              </w:rPr>
            </w:pPr>
          </w:p>
          <w:p w14:paraId="77EA38C4" w14:textId="2DC5B030" w:rsidR="00F9467A" w:rsidRPr="00B82D93" w:rsidRDefault="00F9467A" w:rsidP="007C4B94">
            <w:pPr>
              <w:spacing w:after="200" w:line="276" w:lineRule="auto"/>
              <w:contextualSpacing/>
              <w:rPr>
                <w:iCs/>
              </w:rPr>
            </w:pPr>
          </w:p>
        </w:tc>
      </w:tr>
      <w:tr w:rsidR="00AA30FA" w:rsidRPr="00D86056" w14:paraId="640037DF" w14:textId="77777777" w:rsidTr="00C07B6E">
        <w:tc>
          <w:tcPr>
            <w:tcW w:w="9249" w:type="dxa"/>
            <w:shd w:val="clear" w:color="auto" w:fill="FFFFFF"/>
            <w:vAlign w:val="center"/>
          </w:tcPr>
          <w:p w14:paraId="1AB9C67C" w14:textId="77777777" w:rsidR="00AA30FA" w:rsidRPr="00D351B2" w:rsidRDefault="00AA30FA" w:rsidP="00D351B2">
            <w:pPr>
              <w:spacing w:after="200" w:line="276" w:lineRule="auto"/>
              <w:rPr>
                <w:rFonts w:ascii="Times New Roman" w:eastAsiaTheme="minorHAnsi" w:hAnsi="Times New Roman" w:cs="Times New Roman"/>
                <w:i/>
                <w:sz w:val="22"/>
                <w:lang w:eastAsia="en-US"/>
              </w:rPr>
            </w:pPr>
          </w:p>
        </w:tc>
      </w:tr>
    </w:tbl>
    <w:p w14:paraId="776C4205" w14:textId="77777777" w:rsidR="00625523" w:rsidRPr="005422FF" w:rsidRDefault="00625523" w:rsidP="00E876D1">
      <w:pPr>
        <w:spacing w:before="60" w:after="60"/>
        <w:rPr>
          <w:b/>
          <w:bCs/>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49"/>
      </w:tblGrid>
      <w:tr w:rsidR="00C6592C" w:rsidRPr="00D86056" w14:paraId="68969FF1" w14:textId="77777777" w:rsidTr="008D3808">
        <w:trPr>
          <w:tblHeader/>
        </w:trPr>
        <w:tc>
          <w:tcPr>
            <w:tcW w:w="9249" w:type="dxa"/>
            <w:shd w:val="pct15" w:color="auto" w:fill="auto"/>
            <w:vAlign w:val="center"/>
          </w:tcPr>
          <w:p w14:paraId="0F2DBC1F" w14:textId="77777777" w:rsidR="00C6592C" w:rsidRPr="00A129F5" w:rsidRDefault="00C6592C" w:rsidP="00A129F5">
            <w:pPr>
              <w:spacing w:before="80" w:after="80"/>
              <w:rPr>
                <w:b/>
                <w:szCs w:val="20"/>
              </w:rPr>
            </w:pPr>
            <w:commentRangeStart w:id="60"/>
            <w:r w:rsidRPr="007430EB">
              <w:rPr>
                <w:b/>
                <w:szCs w:val="20"/>
              </w:rPr>
              <w:t xml:space="preserve">Scientific </w:t>
            </w:r>
            <w:commentRangeStart w:id="61"/>
            <w:r w:rsidRPr="007430EB">
              <w:rPr>
                <w:b/>
                <w:szCs w:val="20"/>
              </w:rPr>
              <w:t>Abstract</w:t>
            </w:r>
            <w:commentRangeEnd w:id="61"/>
            <w:r w:rsidR="00E72985">
              <w:rPr>
                <w:rStyle w:val="CommentReference"/>
              </w:rPr>
              <w:commentReference w:id="61"/>
            </w:r>
            <w:commentRangeEnd w:id="60"/>
            <w:r w:rsidR="00D06E3C">
              <w:rPr>
                <w:rStyle w:val="CommentReference"/>
              </w:rPr>
              <w:commentReference w:id="60"/>
            </w:r>
          </w:p>
        </w:tc>
      </w:tr>
      <w:tr w:rsidR="00C6592C" w:rsidRPr="00D86056" w14:paraId="3C034F83" w14:textId="77777777" w:rsidTr="008D3808">
        <w:tc>
          <w:tcPr>
            <w:tcW w:w="9249" w:type="dxa"/>
            <w:shd w:val="clear" w:color="auto" w:fill="FFFFFF"/>
            <w:vAlign w:val="center"/>
          </w:tcPr>
          <w:p w14:paraId="7582C09B" w14:textId="38C7864B" w:rsidR="00B25B71" w:rsidRPr="00B25B71" w:rsidRDefault="00B25B71" w:rsidP="00B25B71">
            <w:pPr>
              <w:spacing w:after="200" w:line="276" w:lineRule="auto"/>
              <w:rPr>
                <w:rFonts w:ascii="Times New Roman" w:eastAsiaTheme="minorHAnsi" w:hAnsi="Times New Roman" w:cs="Times New Roman"/>
                <w:sz w:val="22"/>
                <w:lang w:eastAsia="en-US"/>
              </w:rPr>
            </w:pPr>
            <w:r w:rsidRPr="00B25B71">
              <w:rPr>
                <w:rFonts w:ascii="Times New Roman" w:eastAsiaTheme="minorHAnsi" w:hAnsi="Times New Roman" w:cs="Times New Roman"/>
                <w:sz w:val="22"/>
                <w:lang w:eastAsia="en-US"/>
              </w:rPr>
              <w:t xml:space="preserve">The overall results of the MERIDIAN were reported recently in ‘The Lancet’ </w:t>
            </w:r>
            <w:r w:rsidR="007C4B94">
              <w:rPr>
                <w:rFonts w:ascii="Times New Roman" w:eastAsiaTheme="minorHAnsi" w:hAnsi="Times New Roman" w:cs="Times New Roman"/>
                <w:sz w:val="22"/>
                <w:lang w:eastAsia="en-US"/>
              </w:rPr>
              <w:t>(1</w:t>
            </w:r>
            <w:r w:rsidRPr="00B25B71">
              <w:rPr>
                <w:rFonts w:ascii="Times New Roman" w:eastAsiaTheme="minorHAnsi" w:hAnsi="Times New Roman" w:cs="Times New Roman"/>
                <w:sz w:val="22"/>
                <w:lang w:eastAsia="en-US"/>
              </w:rPr>
              <w:t>) and show clear benefits in performing in utero MR (</w:t>
            </w:r>
            <w:proofErr w:type="spellStart"/>
            <w:r w:rsidRPr="00B25B71">
              <w:rPr>
                <w:rFonts w:ascii="Times New Roman" w:eastAsiaTheme="minorHAnsi" w:hAnsi="Times New Roman" w:cs="Times New Roman"/>
                <w:sz w:val="22"/>
                <w:lang w:eastAsia="en-US"/>
              </w:rPr>
              <w:t>iuMR</w:t>
            </w:r>
            <w:proofErr w:type="spellEnd"/>
            <w:r w:rsidRPr="00B25B71">
              <w:rPr>
                <w:rFonts w:ascii="Times New Roman" w:eastAsiaTheme="minorHAnsi" w:hAnsi="Times New Roman" w:cs="Times New Roman"/>
                <w:sz w:val="22"/>
                <w:lang w:eastAsia="en-US"/>
              </w:rPr>
              <w:t>) imaging in cases of brain abnormality suspected on ultrasonography (USS). Specifically, we</w:t>
            </w:r>
            <w:r w:rsidR="009C61C5">
              <w:rPr>
                <w:rFonts w:ascii="Times New Roman" w:eastAsiaTheme="minorHAnsi" w:hAnsi="Times New Roman" w:cs="Times New Roman"/>
                <w:sz w:val="22"/>
                <w:lang w:eastAsia="en-US"/>
              </w:rPr>
              <w:t xml:space="preserve"> have shown</w:t>
            </w:r>
            <w:r w:rsidRPr="00B25B71">
              <w:rPr>
                <w:rFonts w:ascii="Times New Roman" w:eastAsiaTheme="minorHAnsi" w:hAnsi="Times New Roman" w:cs="Times New Roman"/>
                <w:sz w:val="22"/>
                <w:lang w:eastAsia="en-US"/>
              </w:rPr>
              <w:t>:</w:t>
            </w:r>
          </w:p>
          <w:p w14:paraId="3423F544" w14:textId="77777777" w:rsidR="00B25B71" w:rsidRPr="00B25B71" w:rsidRDefault="00B25B71" w:rsidP="00B25B71">
            <w:pPr>
              <w:numPr>
                <w:ilvl w:val="0"/>
                <w:numId w:val="4"/>
              </w:numPr>
              <w:spacing w:after="200" w:line="276" w:lineRule="auto"/>
              <w:contextualSpacing/>
              <w:rPr>
                <w:rFonts w:ascii="Times New Roman" w:eastAsiaTheme="minorHAnsi" w:hAnsi="Times New Roman" w:cs="Times New Roman"/>
                <w:sz w:val="22"/>
                <w:lang w:eastAsia="en-US"/>
              </w:rPr>
            </w:pPr>
            <w:r w:rsidRPr="00B25B71">
              <w:rPr>
                <w:rFonts w:ascii="Times New Roman" w:eastAsiaTheme="minorHAnsi" w:hAnsi="Times New Roman" w:cs="Times New Roman"/>
                <w:sz w:val="22"/>
                <w:lang w:eastAsia="en-US"/>
              </w:rPr>
              <w:t xml:space="preserve">An improvement in diagnostic accuracy of 23% in 18-23 week </w:t>
            </w:r>
            <w:proofErr w:type="spellStart"/>
            <w:r w:rsidRPr="00B25B71">
              <w:rPr>
                <w:rFonts w:ascii="Times New Roman" w:eastAsiaTheme="minorHAnsi" w:hAnsi="Times New Roman" w:cs="Times New Roman"/>
                <w:sz w:val="22"/>
                <w:lang w:eastAsia="en-US"/>
              </w:rPr>
              <w:t>fetuses</w:t>
            </w:r>
            <w:proofErr w:type="spellEnd"/>
          </w:p>
          <w:p w14:paraId="62850E63" w14:textId="77777777" w:rsidR="00B25B71" w:rsidRPr="00B25B71" w:rsidRDefault="00B25B71" w:rsidP="00B25B71">
            <w:pPr>
              <w:numPr>
                <w:ilvl w:val="0"/>
                <w:numId w:val="4"/>
              </w:numPr>
              <w:spacing w:after="200" w:line="276" w:lineRule="auto"/>
              <w:contextualSpacing/>
              <w:rPr>
                <w:rFonts w:ascii="Times New Roman" w:eastAsiaTheme="minorHAnsi" w:hAnsi="Times New Roman" w:cs="Times New Roman"/>
                <w:sz w:val="22"/>
                <w:lang w:eastAsia="en-US"/>
              </w:rPr>
            </w:pPr>
            <w:r w:rsidRPr="00B25B71">
              <w:rPr>
                <w:rFonts w:ascii="Times New Roman" w:eastAsiaTheme="minorHAnsi" w:hAnsi="Times New Roman" w:cs="Times New Roman"/>
                <w:sz w:val="22"/>
                <w:lang w:eastAsia="en-US"/>
              </w:rPr>
              <w:t>Statistically significant improvements in all indicators of diagnostic confidence</w:t>
            </w:r>
          </w:p>
          <w:p w14:paraId="2585E041" w14:textId="77777777" w:rsidR="00B25B71" w:rsidRPr="00B25B71" w:rsidRDefault="00B25B71" w:rsidP="00B25B71">
            <w:pPr>
              <w:numPr>
                <w:ilvl w:val="0"/>
                <w:numId w:val="4"/>
              </w:numPr>
              <w:spacing w:after="200" w:line="276" w:lineRule="auto"/>
              <w:contextualSpacing/>
              <w:rPr>
                <w:rFonts w:ascii="Times New Roman" w:eastAsiaTheme="minorHAnsi" w:hAnsi="Times New Roman" w:cs="Times New Roman"/>
                <w:sz w:val="22"/>
                <w:lang w:eastAsia="en-US"/>
              </w:rPr>
            </w:pPr>
            <w:r w:rsidRPr="00B25B71">
              <w:rPr>
                <w:rFonts w:ascii="Times New Roman" w:eastAsiaTheme="minorHAnsi" w:hAnsi="Times New Roman" w:cs="Times New Roman"/>
                <w:sz w:val="22"/>
                <w:lang w:eastAsia="en-US"/>
              </w:rPr>
              <w:t>Changes in prognosis in at least 20% of cases</w:t>
            </w:r>
          </w:p>
          <w:p w14:paraId="1BF8F3DC" w14:textId="77777777" w:rsidR="00B4704B" w:rsidRDefault="00B25B71" w:rsidP="00B4704B">
            <w:pPr>
              <w:numPr>
                <w:ilvl w:val="0"/>
                <w:numId w:val="4"/>
              </w:numPr>
              <w:spacing w:after="200" w:line="276" w:lineRule="auto"/>
              <w:contextualSpacing/>
              <w:rPr>
                <w:rFonts w:ascii="Times New Roman" w:eastAsiaTheme="minorHAnsi" w:hAnsi="Times New Roman" w:cs="Times New Roman"/>
                <w:sz w:val="22"/>
                <w:lang w:eastAsia="en-US"/>
              </w:rPr>
            </w:pPr>
            <w:proofErr w:type="spellStart"/>
            <w:proofErr w:type="gramStart"/>
            <w:r w:rsidRPr="00B25B71">
              <w:rPr>
                <w:rFonts w:ascii="Times New Roman" w:eastAsiaTheme="minorHAnsi" w:hAnsi="Times New Roman" w:cs="Times New Roman"/>
                <w:sz w:val="22"/>
                <w:lang w:eastAsia="en-US"/>
              </w:rPr>
              <w:t>iuMR</w:t>
            </w:r>
            <w:proofErr w:type="spellEnd"/>
            <w:proofErr w:type="gramEnd"/>
            <w:r w:rsidRPr="00B25B71">
              <w:rPr>
                <w:rFonts w:ascii="Times New Roman" w:eastAsiaTheme="minorHAnsi" w:hAnsi="Times New Roman" w:cs="Times New Roman"/>
                <w:sz w:val="22"/>
                <w:lang w:eastAsia="en-US"/>
              </w:rPr>
              <w:t xml:space="preserve"> imaging has a high acceptability to pregnant women – 95% said they would have an </w:t>
            </w:r>
            <w:proofErr w:type="spellStart"/>
            <w:r w:rsidRPr="00B25B71">
              <w:rPr>
                <w:rFonts w:ascii="Times New Roman" w:eastAsiaTheme="minorHAnsi" w:hAnsi="Times New Roman" w:cs="Times New Roman"/>
                <w:sz w:val="22"/>
                <w:lang w:eastAsia="en-US"/>
              </w:rPr>
              <w:t>iuMR</w:t>
            </w:r>
            <w:proofErr w:type="spellEnd"/>
            <w:r w:rsidRPr="00B25B71">
              <w:rPr>
                <w:rFonts w:ascii="Times New Roman" w:eastAsiaTheme="minorHAnsi" w:hAnsi="Times New Roman" w:cs="Times New Roman"/>
                <w:sz w:val="22"/>
                <w:lang w:eastAsia="en-US"/>
              </w:rPr>
              <w:t xml:space="preserve"> study in a future pregnancy if there was a suggestion of a brain abnormality.</w:t>
            </w:r>
          </w:p>
          <w:p w14:paraId="38AFF505" w14:textId="77777777" w:rsidR="00B4704B" w:rsidRPr="00B4704B" w:rsidRDefault="00B4704B" w:rsidP="00B4704B">
            <w:pPr>
              <w:spacing w:after="200" w:line="276" w:lineRule="auto"/>
              <w:ind w:left="720"/>
              <w:contextualSpacing/>
              <w:rPr>
                <w:rFonts w:ascii="Times New Roman" w:eastAsiaTheme="minorHAnsi" w:hAnsi="Times New Roman" w:cs="Times New Roman"/>
                <w:sz w:val="22"/>
                <w:lang w:eastAsia="en-US"/>
              </w:rPr>
            </w:pPr>
          </w:p>
          <w:p w14:paraId="5157A033" w14:textId="1F13D1D6" w:rsidR="00B25B71" w:rsidRPr="00B25B71" w:rsidRDefault="00B25B71" w:rsidP="00B25B71">
            <w:pPr>
              <w:spacing w:after="200" w:line="276" w:lineRule="auto"/>
              <w:rPr>
                <w:rFonts w:ascii="Times New Roman" w:eastAsiaTheme="minorHAnsi" w:hAnsi="Times New Roman" w:cs="Times New Roman"/>
                <w:sz w:val="22"/>
                <w:lang w:eastAsia="en-US"/>
              </w:rPr>
            </w:pPr>
            <w:r w:rsidRPr="00B25B71">
              <w:rPr>
                <w:rFonts w:ascii="Times New Roman" w:eastAsiaTheme="minorHAnsi" w:hAnsi="Times New Roman" w:cs="Times New Roman"/>
                <w:sz w:val="22"/>
                <w:lang w:eastAsia="en-US"/>
              </w:rPr>
              <w:t xml:space="preserve">We plan to build on the experience of the MERIDIAN study in this proposal by studying </w:t>
            </w:r>
            <w:proofErr w:type="spellStart"/>
            <w:r w:rsidRPr="00B25B71">
              <w:rPr>
                <w:rFonts w:ascii="Times New Roman" w:eastAsiaTheme="minorHAnsi" w:hAnsi="Times New Roman" w:cs="Times New Roman"/>
                <w:sz w:val="22"/>
                <w:lang w:eastAsia="en-US"/>
              </w:rPr>
              <w:t>fetuses</w:t>
            </w:r>
            <w:proofErr w:type="spellEnd"/>
            <w:r w:rsidRPr="00B25B71">
              <w:rPr>
                <w:rFonts w:ascii="Times New Roman" w:eastAsiaTheme="minorHAnsi" w:hAnsi="Times New Roman" w:cs="Times New Roman"/>
                <w:sz w:val="22"/>
                <w:lang w:eastAsia="en-US"/>
              </w:rPr>
              <w:t xml:space="preserve"> </w:t>
            </w:r>
            <w:r w:rsidRPr="00B25B71">
              <w:rPr>
                <w:rFonts w:ascii="Times New Roman" w:eastAsiaTheme="minorHAnsi" w:hAnsi="Times New Roman" w:cs="Times New Roman"/>
                <w:i/>
                <w:sz w:val="22"/>
                <w:lang w:eastAsia="en-US"/>
              </w:rPr>
              <w:t xml:space="preserve">in utero </w:t>
            </w:r>
            <w:r w:rsidRPr="00B25B71">
              <w:rPr>
                <w:rFonts w:ascii="Times New Roman" w:eastAsiaTheme="minorHAnsi" w:hAnsi="Times New Roman" w:cs="Times New Roman"/>
                <w:sz w:val="22"/>
                <w:lang w:eastAsia="en-US"/>
              </w:rPr>
              <w:t xml:space="preserve">who are at an increased risk of a brain abnormality. Our work is directed at the key </w:t>
            </w:r>
            <w:r w:rsidR="00B4704B">
              <w:rPr>
                <w:rFonts w:ascii="Times New Roman" w:eastAsiaTheme="minorHAnsi" w:hAnsi="Times New Roman" w:cs="Times New Roman"/>
                <w:sz w:val="22"/>
                <w:lang w:eastAsia="en-US"/>
              </w:rPr>
              <w:t xml:space="preserve">clinical </w:t>
            </w:r>
            <w:r w:rsidRPr="00B25B71">
              <w:rPr>
                <w:rFonts w:ascii="Times New Roman" w:eastAsiaTheme="minorHAnsi" w:hAnsi="Times New Roman" w:cs="Times New Roman"/>
                <w:sz w:val="22"/>
                <w:lang w:eastAsia="en-US"/>
              </w:rPr>
              <w:t xml:space="preserve">question </w:t>
            </w:r>
            <w:del w:id="62" w:author="User" w:date="2017-02-27T11:53:00Z">
              <w:r w:rsidR="00B4704B" w:rsidDel="002F0584">
                <w:rPr>
                  <w:rFonts w:ascii="Times New Roman" w:eastAsiaTheme="minorHAnsi" w:hAnsi="Times New Roman" w:cs="Times New Roman"/>
                  <w:sz w:val="22"/>
                  <w:lang w:eastAsia="en-US"/>
                </w:rPr>
                <w:delText>is</w:delText>
              </w:r>
            </w:del>
            <w:r w:rsidR="00B4704B">
              <w:rPr>
                <w:rFonts w:ascii="Times New Roman" w:eastAsiaTheme="minorHAnsi" w:hAnsi="Times New Roman" w:cs="Times New Roman"/>
                <w:sz w:val="22"/>
                <w:lang w:eastAsia="en-US"/>
              </w:rPr>
              <w:t xml:space="preserve"> </w:t>
            </w:r>
            <w:r w:rsidRPr="00B25B71">
              <w:rPr>
                <w:rFonts w:ascii="Times New Roman" w:eastAsiaTheme="minorHAnsi" w:hAnsi="Times New Roman" w:cs="Times New Roman"/>
                <w:sz w:val="22"/>
                <w:lang w:eastAsia="en-US"/>
              </w:rPr>
              <w:t xml:space="preserve">‘should we offer </w:t>
            </w:r>
            <w:proofErr w:type="spellStart"/>
            <w:r w:rsidRPr="00B25B71">
              <w:rPr>
                <w:rFonts w:ascii="Times New Roman" w:eastAsiaTheme="minorHAnsi" w:hAnsi="Times New Roman" w:cs="Times New Roman"/>
                <w:sz w:val="22"/>
                <w:lang w:eastAsia="en-US"/>
              </w:rPr>
              <w:t>iuMR</w:t>
            </w:r>
            <w:proofErr w:type="spellEnd"/>
            <w:r w:rsidRPr="00B25B71">
              <w:rPr>
                <w:rFonts w:ascii="Times New Roman" w:eastAsiaTheme="minorHAnsi" w:hAnsi="Times New Roman" w:cs="Times New Roman"/>
                <w:sz w:val="22"/>
                <w:lang w:eastAsia="en-US"/>
              </w:rPr>
              <w:t xml:space="preserve"> imaging to women whose </w:t>
            </w:r>
            <w:proofErr w:type="spellStart"/>
            <w:r w:rsidRPr="00B25B71">
              <w:rPr>
                <w:rFonts w:ascii="Times New Roman" w:eastAsiaTheme="minorHAnsi" w:hAnsi="Times New Roman" w:cs="Times New Roman"/>
                <w:sz w:val="22"/>
                <w:lang w:eastAsia="en-US"/>
              </w:rPr>
              <w:t>fetuses</w:t>
            </w:r>
            <w:proofErr w:type="spellEnd"/>
            <w:r w:rsidRPr="00B25B71">
              <w:rPr>
                <w:rFonts w:ascii="Times New Roman" w:eastAsiaTheme="minorHAnsi" w:hAnsi="Times New Roman" w:cs="Times New Roman"/>
                <w:sz w:val="22"/>
                <w:lang w:eastAsia="en-US"/>
              </w:rPr>
              <w:t xml:space="preserve"> are at an increased risk of having a brain abnormality’. Increased risk for such cases can come from many sources but we will study pregnancies at:</w:t>
            </w:r>
          </w:p>
          <w:p w14:paraId="29A9A722" w14:textId="77777777" w:rsidR="00082445" w:rsidRPr="00082445" w:rsidRDefault="00082445" w:rsidP="00082445">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1. </w:t>
            </w:r>
            <w:r>
              <w:rPr>
                <w:rFonts w:ascii="Times New Roman" w:eastAsiaTheme="minorHAnsi" w:hAnsi="Times New Roman" w:cs="Times New Roman"/>
                <w:sz w:val="22"/>
                <w:u w:val="single"/>
                <w:lang w:eastAsia="en-US"/>
              </w:rPr>
              <w:t>Increased</w:t>
            </w:r>
            <w:r w:rsidRPr="00D351B2">
              <w:rPr>
                <w:rFonts w:ascii="Times New Roman" w:eastAsiaTheme="minorHAnsi" w:hAnsi="Times New Roman" w:cs="Times New Roman"/>
                <w:sz w:val="22"/>
                <w:u w:val="single"/>
                <w:lang w:eastAsia="en-US"/>
              </w:rPr>
              <w:t xml:space="preserve"> risk on the basis of a sibling with a brain abnormality</w:t>
            </w:r>
          </w:p>
          <w:p w14:paraId="6C7D9EB0" w14:textId="77777777" w:rsidR="00082445" w:rsidRPr="00082445" w:rsidRDefault="00082445" w:rsidP="00082445">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2. </w:t>
            </w:r>
            <w:r>
              <w:rPr>
                <w:rFonts w:ascii="Times New Roman" w:eastAsiaTheme="minorHAnsi" w:hAnsi="Times New Roman" w:cs="Times New Roman"/>
                <w:sz w:val="22"/>
                <w:u w:val="single"/>
                <w:lang w:eastAsia="en-US"/>
              </w:rPr>
              <w:t xml:space="preserve">Increased risk on the basis of </w:t>
            </w:r>
            <w:r w:rsidRPr="00D351B2">
              <w:rPr>
                <w:rFonts w:ascii="Times New Roman" w:eastAsiaTheme="minorHAnsi" w:hAnsi="Times New Roman" w:cs="Times New Roman"/>
                <w:sz w:val="22"/>
                <w:u w:val="single"/>
                <w:lang w:eastAsia="en-US"/>
              </w:rPr>
              <w:t xml:space="preserve"> </w:t>
            </w:r>
            <w:r w:rsidR="000B3375">
              <w:rPr>
                <w:rFonts w:ascii="Times New Roman" w:eastAsiaTheme="minorHAnsi" w:hAnsi="Times New Roman" w:cs="Times New Roman"/>
                <w:sz w:val="22"/>
                <w:u w:val="single"/>
                <w:lang w:eastAsia="en-US"/>
              </w:rPr>
              <w:t xml:space="preserve">maternal </w:t>
            </w:r>
            <w:r>
              <w:rPr>
                <w:rFonts w:ascii="Times New Roman" w:eastAsiaTheme="minorHAnsi" w:hAnsi="Times New Roman" w:cs="Times New Roman"/>
                <w:sz w:val="22"/>
                <w:u w:val="single"/>
                <w:lang w:eastAsia="en-US"/>
              </w:rPr>
              <w:t>CMV</w:t>
            </w:r>
            <w:r w:rsidRPr="00D351B2">
              <w:rPr>
                <w:rFonts w:ascii="Times New Roman" w:eastAsiaTheme="minorHAnsi" w:hAnsi="Times New Roman" w:cs="Times New Roman"/>
                <w:sz w:val="22"/>
                <w:u w:val="single"/>
                <w:lang w:eastAsia="en-US"/>
              </w:rPr>
              <w:t xml:space="preserve"> infection</w:t>
            </w:r>
            <w:r w:rsidR="000B3375">
              <w:rPr>
                <w:rFonts w:ascii="Times New Roman" w:eastAsiaTheme="minorHAnsi" w:hAnsi="Times New Roman" w:cs="Times New Roman"/>
                <w:sz w:val="22"/>
                <w:u w:val="single"/>
                <w:lang w:eastAsia="en-US"/>
              </w:rPr>
              <w:t xml:space="preserve"> during pregnancy</w:t>
            </w:r>
          </w:p>
          <w:p w14:paraId="2A3DAFE3" w14:textId="77777777" w:rsidR="00082445" w:rsidRPr="00D351B2" w:rsidRDefault="00082445" w:rsidP="00082445">
            <w:pPr>
              <w:spacing w:after="200" w:line="276" w:lineRule="auto"/>
              <w:contextualSpacing/>
              <w:rPr>
                <w:rFonts w:ascii="Times New Roman" w:eastAsiaTheme="minorHAnsi" w:hAnsi="Times New Roman" w:cs="Times New Roman"/>
                <w:sz w:val="22"/>
                <w:u w:val="single"/>
                <w:lang w:eastAsia="en-US"/>
              </w:rPr>
            </w:pPr>
            <w:r w:rsidRPr="00E96B2B">
              <w:rPr>
                <w:rFonts w:ascii="Times New Roman" w:eastAsiaTheme="minorHAnsi" w:hAnsi="Times New Roman" w:cs="Times New Roman"/>
                <w:sz w:val="22"/>
                <w:u w:val="single"/>
                <w:lang w:eastAsia="en-US"/>
              </w:rPr>
              <w:t xml:space="preserve">Work stream 3. </w:t>
            </w:r>
            <w:r>
              <w:rPr>
                <w:rFonts w:ascii="Times New Roman" w:eastAsiaTheme="minorHAnsi" w:hAnsi="Times New Roman" w:cs="Times New Roman"/>
                <w:sz w:val="22"/>
                <w:u w:val="single"/>
                <w:lang w:eastAsia="en-US"/>
              </w:rPr>
              <w:t>Increased</w:t>
            </w:r>
            <w:r w:rsidRPr="00D351B2">
              <w:rPr>
                <w:rFonts w:ascii="Times New Roman" w:eastAsiaTheme="minorHAnsi" w:hAnsi="Times New Roman" w:cs="Times New Roman"/>
                <w:sz w:val="22"/>
                <w:u w:val="single"/>
                <w:lang w:eastAsia="en-US"/>
              </w:rPr>
              <w:t xml:space="preserve"> risk on the basis of a microcephaly</w:t>
            </w:r>
          </w:p>
          <w:p w14:paraId="1B916B50" w14:textId="77777777" w:rsidR="00082445" w:rsidRDefault="00082445" w:rsidP="00B25B71">
            <w:pPr>
              <w:spacing w:after="200" w:line="276" w:lineRule="auto"/>
              <w:rPr>
                <w:rFonts w:ascii="Times New Roman" w:eastAsiaTheme="minorHAnsi" w:hAnsi="Times New Roman" w:cs="Times New Roman"/>
                <w:sz w:val="22"/>
                <w:lang w:eastAsia="en-US"/>
              </w:rPr>
            </w:pPr>
          </w:p>
          <w:p w14:paraId="34CE995B" w14:textId="467361E6" w:rsidR="00B25B71" w:rsidRPr="00082445" w:rsidRDefault="00B25B71" w:rsidP="00B25B71">
            <w:pPr>
              <w:spacing w:after="200" w:line="276" w:lineRule="auto"/>
              <w:rPr>
                <w:rFonts w:ascii="Times New Roman" w:eastAsiaTheme="minorHAnsi" w:hAnsi="Times New Roman" w:cs="Times New Roman"/>
                <w:sz w:val="22"/>
                <w:lang w:eastAsia="en-US"/>
              </w:rPr>
            </w:pPr>
            <w:r w:rsidRPr="00B25B71">
              <w:rPr>
                <w:rFonts w:ascii="Times New Roman" w:eastAsiaTheme="minorHAnsi" w:hAnsi="Times New Roman" w:cs="Times New Roman"/>
                <w:sz w:val="22"/>
                <w:lang w:eastAsia="en-US"/>
              </w:rPr>
              <w:t xml:space="preserve">All of these </w:t>
            </w:r>
            <w:commentRangeStart w:id="63"/>
            <w:r w:rsidRPr="00B25B71">
              <w:rPr>
                <w:rFonts w:ascii="Times New Roman" w:eastAsiaTheme="minorHAnsi" w:hAnsi="Times New Roman" w:cs="Times New Roman"/>
                <w:sz w:val="22"/>
                <w:lang w:eastAsia="en-US"/>
              </w:rPr>
              <w:t xml:space="preserve">conditions are </w:t>
            </w:r>
            <w:r w:rsidR="000B3375">
              <w:rPr>
                <w:rFonts w:ascii="Times New Roman" w:eastAsiaTheme="minorHAnsi" w:hAnsi="Times New Roman" w:cs="Times New Roman"/>
                <w:sz w:val="22"/>
                <w:lang w:eastAsia="en-US"/>
              </w:rPr>
              <w:t>relatively</w:t>
            </w:r>
            <w:r w:rsidRPr="00B25B71">
              <w:rPr>
                <w:rFonts w:ascii="Times New Roman" w:eastAsiaTheme="minorHAnsi" w:hAnsi="Times New Roman" w:cs="Times New Roman"/>
                <w:sz w:val="22"/>
                <w:lang w:eastAsia="en-US"/>
              </w:rPr>
              <w:t xml:space="preserve"> rare </w:t>
            </w:r>
            <w:commentRangeEnd w:id="63"/>
            <w:r w:rsidR="002F0584">
              <w:rPr>
                <w:rStyle w:val="CommentReference"/>
              </w:rPr>
              <w:commentReference w:id="63"/>
            </w:r>
            <w:r w:rsidRPr="00B25B71">
              <w:rPr>
                <w:rFonts w:ascii="Times New Roman" w:eastAsiaTheme="minorHAnsi" w:hAnsi="Times New Roman" w:cs="Times New Roman"/>
                <w:sz w:val="22"/>
                <w:lang w:eastAsia="en-US"/>
              </w:rPr>
              <w:t xml:space="preserve">and we require a large population in order to perform such a study. The MERIDIAN study was collaboration between 16 regional </w:t>
            </w:r>
            <w:proofErr w:type="spellStart"/>
            <w:r w:rsidRPr="00B25B71">
              <w:rPr>
                <w:rFonts w:ascii="Times New Roman" w:eastAsiaTheme="minorHAnsi" w:hAnsi="Times New Roman" w:cs="Times New Roman"/>
                <w:sz w:val="22"/>
                <w:lang w:eastAsia="en-US"/>
              </w:rPr>
              <w:t>fetal</w:t>
            </w:r>
            <w:proofErr w:type="spellEnd"/>
            <w:r w:rsidRPr="00B25B71">
              <w:rPr>
                <w:rFonts w:ascii="Times New Roman" w:eastAsiaTheme="minorHAnsi" w:hAnsi="Times New Roman" w:cs="Times New Roman"/>
                <w:sz w:val="22"/>
                <w:lang w:eastAsia="en-US"/>
              </w:rPr>
              <w:t xml:space="preserve"> maternal units in the UK and most of those centres have agreed to recruit into the proposed study and </w:t>
            </w:r>
            <w:r w:rsidR="000B3375">
              <w:rPr>
                <w:rFonts w:ascii="Times New Roman" w:eastAsiaTheme="minorHAnsi" w:hAnsi="Times New Roman" w:cs="Times New Roman"/>
                <w:sz w:val="22"/>
                <w:lang w:eastAsia="en-US"/>
              </w:rPr>
              <w:t>two</w:t>
            </w:r>
            <w:r w:rsidRPr="00B25B71">
              <w:rPr>
                <w:rFonts w:ascii="Times New Roman" w:eastAsiaTheme="minorHAnsi" w:hAnsi="Times New Roman" w:cs="Times New Roman"/>
                <w:sz w:val="22"/>
                <w:lang w:eastAsia="en-US"/>
              </w:rPr>
              <w:t xml:space="preserve"> other large centres have agreed to join. </w:t>
            </w:r>
            <w:commentRangeStart w:id="64"/>
            <w:r w:rsidRPr="00B25B71">
              <w:rPr>
                <w:rFonts w:ascii="Times New Roman" w:eastAsiaTheme="minorHAnsi" w:hAnsi="Times New Roman" w:cs="Times New Roman"/>
                <w:sz w:val="22"/>
                <w:lang w:eastAsia="en-US"/>
              </w:rPr>
              <w:t xml:space="preserve">We believe we have the capacity to recruit from </w:t>
            </w:r>
            <w:r w:rsidR="000B3375">
              <w:rPr>
                <w:rFonts w:ascii="Times New Roman" w:eastAsiaTheme="minorHAnsi" w:hAnsi="Times New Roman" w:cs="Times New Roman"/>
                <w:sz w:val="22"/>
                <w:lang w:eastAsia="en-US"/>
              </w:rPr>
              <w:t>50%</w:t>
            </w:r>
            <w:r w:rsidRPr="00B25B71">
              <w:rPr>
                <w:rFonts w:ascii="Times New Roman" w:eastAsiaTheme="minorHAnsi" w:hAnsi="Times New Roman" w:cs="Times New Roman"/>
                <w:sz w:val="22"/>
                <w:lang w:eastAsia="en-US"/>
              </w:rPr>
              <w:t xml:space="preserve"> of the UK’s population</w:t>
            </w:r>
            <w:commentRangeEnd w:id="64"/>
            <w:r w:rsidR="00BE5A3D">
              <w:rPr>
                <w:rStyle w:val="CommentReference"/>
              </w:rPr>
              <w:commentReference w:id="64"/>
            </w:r>
            <w:r w:rsidRPr="00B25B71">
              <w:rPr>
                <w:rFonts w:ascii="Times New Roman" w:eastAsiaTheme="minorHAnsi" w:hAnsi="Times New Roman" w:cs="Times New Roman"/>
                <w:sz w:val="22"/>
                <w:lang w:eastAsia="en-US"/>
              </w:rPr>
              <w:t xml:space="preserve">. We will use the experience gained from MERIDIAN (most of the assessment methods will be used </w:t>
            </w:r>
            <w:r w:rsidRPr="00082445">
              <w:rPr>
                <w:rFonts w:ascii="Times New Roman" w:eastAsiaTheme="minorHAnsi" w:hAnsi="Times New Roman" w:cs="Times New Roman"/>
                <w:sz w:val="22"/>
                <w:lang w:eastAsia="en-US"/>
              </w:rPr>
              <w:t xml:space="preserve">unchanged) but </w:t>
            </w:r>
            <w:commentRangeStart w:id="65"/>
            <w:r w:rsidRPr="00082445">
              <w:rPr>
                <w:rFonts w:ascii="Times New Roman" w:eastAsiaTheme="minorHAnsi" w:hAnsi="Times New Roman" w:cs="Times New Roman"/>
                <w:sz w:val="22"/>
                <w:lang w:eastAsia="en-US"/>
              </w:rPr>
              <w:t>we will use more advanced MR method</w:t>
            </w:r>
            <w:commentRangeEnd w:id="65"/>
            <w:r w:rsidR="00BE5A3D">
              <w:rPr>
                <w:rStyle w:val="CommentReference"/>
              </w:rPr>
              <w:commentReference w:id="65"/>
            </w:r>
            <w:r w:rsidRPr="00082445">
              <w:rPr>
                <w:rFonts w:ascii="Times New Roman" w:eastAsiaTheme="minorHAnsi" w:hAnsi="Times New Roman" w:cs="Times New Roman"/>
                <w:sz w:val="22"/>
                <w:lang w:eastAsia="en-US"/>
              </w:rPr>
              <w:t xml:space="preserve">s that we have over the last 8 years, most </w:t>
            </w:r>
            <w:r w:rsidR="00082445" w:rsidRPr="00082445">
              <w:rPr>
                <w:rFonts w:ascii="Times New Roman" w:eastAsiaTheme="minorHAnsi" w:hAnsi="Times New Roman" w:cs="Times New Roman"/>
                <w:sz w:val="22"/>
                <w:lang w:eastAsia="en-US"/>
              </w:rPr>
              <w:t>importan</w:t>
            </w:r>
            <w:r w:rsidRPr="00082445">
              <w:rPr>
                <w:rFonts w:ascii="Times New Roman" w:eastAsiaTheme="minorHAnsi" w:hAnsi="Times New Roman" w:cs="Times New Roman"/>
                <w:sz w:val="22"/>
                <w:lang w:eastAsia="en-US"/>
              </w:rPr>
              <w:t>tly</w:t>
            </w:r>
            <w:r w:rsidR="00082445" w:rsidRPr="00082445">
              <w:rPr>
                <w:rFonts w:ascii="Times New Roman" w:eastAsiaTheme="minorHAnsi" w:hAnsi="Times New Roman" w:cs="Times New Roman"/>
                <w:sz w:val="22"/>
                <w:lang w:eastAsia="en-US"/>
              </w:rPr>
              <w:t>,</w:t>
            </w:r>
            <w:r w:rsidRPr="00082445">
              <w:rPr>
                <w:rFonts w:ascii="Times New Roman" w:eastAsiaTheme="minorHAnsi" w:hAnsi="Times New Roman" w:cs="Times New Roman"/>
                <w:sz w:val="22"/>
                <w:lang w:eastAsia="en-US"/>
              </w:rPr>
              <w:t xml:space="preserve"> 3D-volume imaging and</w:t>
            </w:r>
            <w:r w:rsidR="000B3375">
              <w:rPr>
                <w:rFonts w:ascii="Times New Roman" w:eastAsiaTheme="minorHAnsi" w:hAnsi="Times New Roman" w:cs="Times New Roman"/>
                <w:sz w:val="22"/>
                <w:lang w:eastAsia="en-US"/>
              </w:rPr>
              <w:t xml:space="preserve"> brain volume measurements (24-26</w:t>
            </w:r>
            <w:r w:rsidRPr="00082445">
              <w:rPr>
                <w:rFonts w:ascii="Times New Roman" w:eastAsiaTheme="minorHAnsi" w:hAnsi="Times New Roman" w:cs="Times New Roman"/>
                <w:sz w:val="22"/>
                <w:lang w:eastAsia="en-US"/>
              </w:rPr>
              <w:t>).</w:t>
            </w:r>
          </w:p>
          <w:p w14:paraId="1481360D" w14:textId="533CD93D" w:rsidR="00CF3592" w:rsidRPr="007D71F6" w:rsidRDefault="00B25B71" w:rsidP="005E5118">
            <w:pPr>
              <w:spacing w:after="200" w:line="276" w:lineRule="auto"/>
              <w:rPr>
                <w:rFonts w:ascii="Times New Roman" w:eastAsiaTheme="minorHAnsi" w:hAnsi="Times New Roman" w:cs="Times New Roman"/>
                <w:sz w:val="22"/>
                <w:lang w:eastAsia="en-US"/>
              </w:rPr>
            </w:pPr>
            <w:r w:rsidRPr="00082445">
              <w:rPr>
                <w:rFonts w:ascii="Times New Roman" w:eastAsiaTheme="minorHAnsi" w:hAnsi="Times New Roman" w:cs="Times New Roman"/>
                <w:sz w:val="22"/>
                <w:lang w:eastAsia="en-US"/>
              </w:rPr>
              <w:t xml:space="preserve">We predict at the end of the study we will be in a position to </w:t>
            </w:r>
            <w:r w:rsidR="000B3375">
              <w:rPr>
                <w:rFonts w:ascii="Times New Roman" w:eastAsiaTheme="minorHAnsi" w:hAnsi="Times New Roman" w:cs="Times New Roman"/>
                <w:sz w:val="22"/>
                <w:lang w:eastAsia="en-US"/>
              </w:rPr>
              <w:t>judge</w:t>
            </w:r>
            <w:r w:rsidRPr="00082445">
              <w:rPr>
                <w:rFonts w:ascii="Times New Roman" w:eastAsiaTheme="minorHAnsi" w:hAnsi="Times New Roman" w:cs="Times New Roman"/>
                <w:sz w:val="22"/>
                <w:lang w:eastAsia="en-US"/>
              </w:rPr>
              <w:t xml:space="preserve"> if </w:t>
            </w:r>
            <w:proofErr w:type="spellStart"/>
            <w:r w:rsidR="000B3375">
              <w:rPr>
                <w:rFonts w:ascii="Times New Roman" w:eastAsiaTheme="minorHAnsi" w:hAnsi="Times New Roman" w:cs="Times New Roman"/>
                <w:sz w:val="22"/>
                <w:lang w:eastAsia="en-US"/>
              </w:rPr>
              <w:t>iu</w:t>
            </w:r>
            <w:r w:rsidRPr="00082445">
              <w:rPr>
                <w:rFonts w:ascii="Times New Roman" w:eastAsiaTheme="minorHAnsi" w:hAnsi="Times New Roman" w:cs="Times New Roman"/>
                <w:sz w:val="22"/>
                <w:lang w:eastAsia="en-US"/>
              </w:rPr>
              <w:t>MR</w:t>
            </w:r>
            <w:proofErr w:type="spellEnd"/>
            <w:r w:rsidRPr="00082445">
              <w:rPr>
                <w:rFonts w:ascii="Times New Roman" w:eastAsiaTheme="minorHAnsi" w:hAnsi="Times New Roman" w:cs="Times New Roman"/>
                <w:sz w:val="22"/>
                <w:lang w:eastAsia="en-US"/>
              </w:rPr>
              <w:t xml:space="preserve"> imaging </w:t>
            </w:r>
            <w:r w:rsidR="00402D33">
              <w:rPr>
                <w:rFonts w:ascii="Times New Roman" w:eastAsiaTheme="minorHAnsi" w:hAnsi="Times New Roman" w:cs="Times New Roman"/>
                <w:sz w:val="22"/>
                <w:lang w:eastAsia="en-US"/>
              </w:rPr>
              <w:t xml:space="preserve">should be offered to pregnant women in the three </w:t>
            </w:r>
            <w:proofErr w:type="spellStart"/>
            <w:r w:rsidR="00402D33">
              <w:rPr>
                <w:rFonts w:ascii="Times New Roman" w:eastAsiaTheme="minorHAnsi" w:hAnsi="Times New Roman" w:cs="Times New Roman"/>
                <w:sz w:val="22"/>
                <w:lang w:eastAsia="en-US"/>
              </w:rPr>
              <w:t>workstreams</w:t>
            </w:r>
            <w:proofErr w:type="spellEnd"/>
            <w:r w:rsidR="00402D33">
              <w:rPr>
                <w:rFonts w:ascii="Times New Roman" w:eastAsiaTheme="minorHAnsi" w:hAnsi="Times New Roman" w:cs="Times New Roman"/>
                <w:sz w:val="22"/>
                <w:lang w:eastAsia="en-US"/>
              </w:rPr>
              <w:t xml:space="preserve"> described </w:t>
            </w:r>
            <w:r w:rsidRPr="00082445">
              <w:rPr>
                <w:rFonts w:ascii="Times New Roman" w:eastAsiaTheme="minorHAnsi" w:hAnsi="Times New Roman" w:cs="Times New Roman"/>
                <w:sz w:val="22"/>
                <w:lang w:eastAsia="en-US"/>
              </w:rPr>
              <w:t xml:space="preserve">above as </w:t>
            </w:r>
            <w:r w:rsidR="00402D33">
              <w:rPr>
                <w:rFonts w:ascii="Times New Roman" w:eastAsiaTheme="minorHAnsi" w:hAnsi="Times New Roman" w:cs="Times New Roman"/>
                <w:sz w:val="22"/>
                <w:lang w:eastAsia="en-US"/>
              </w:rPr>
              <w:t xml:space="preserve">part of routine </w:t>
            </w:r>
            <w:r w:rsidRPr="00082445">
              <w:rPr>
                <w:rFonts w:ascii="Times New Roman" w:eastAsiaTheme="minorHAnsi" w:hAnsi="Times New Roman" w:cs="Times New Roman"/>
                <w:sz w:val="22"/>
                <w:lang w:eastAsia="en-US"/>
              </w:rPr>
              <w:t xml:space="preserve">clinical </w:t>
            </w:r>
            <w:r w:rsidR="00402D33">
              <w:rPr>
                <w:rFonts w:ascii="Times New Roman" w:eastAsiaTheme="minorHAnsi" w:hAnsi="Times New Roman" w:cs="Times New Roman"/>
                <w:sz w:val="22"/>
                <w:lang w:eastAsia="en-US"/>
              </w:rPr>
              <w:t>care</w:t>
            </w:r>
            <w:r w:rsidRPr="00082445">
              <w:rPr>
                <w:rFonts w:ascii="Times New Roman" w:eastAsiaTheme="minorHAnsi" w:hAnsi="Times New Roman" w:cs="Times New Roman"/>
                <w:sz w:val="22"/>
                <w:lang w:eastAsia="en-US"/>
              </w:rPr>
              <w:t xml:space="preserve"> in the NHS. </w:t>
            </w:r>
          </w:p>
        </w:tc>
      </w:tr>
    </w:tbl>
    <w:p w14:paraId="660E36AB" w14:textId="77777777" w:rsidR="003B32FA" w:rsidRPr="00E876D1" w:rsidRDefault="003B32FA" w:rsidP="00E876D1">
      <w:pPr>
        <w:spacing w:before="60" w:after="60"/>
        <w:rPr>
          <w:b/>
          <w:bCs/>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49"/>
      </w:tblGrid>
      <w:tr w:rsidR="00C6592C" w:rsidRPr="00D86056" w14:paraId="1B91B737" w14:textId="77777777" w:rsidTr="00C07B6E">
        <w:tc>
          <w:tcPr>
            <w:tcW w:w="9249" w:type="dxa"/>
            <w:shd w:val="pct15" w:color="auto" w:fill="auto"/>
            <w:vAlign w:val="center"/>
          </w:tcPr>
          <w:p w14:paraId="4A543568" w14:textId="77777777" w:rsidR="00C6592C" w:rsidRPr="00A129F5" w:rsidRDefault="00C6592C" w:rsidP="00A129F5">
            <w:pPr>
              <w:autoSpaceDE w:val="0"/>
              <w:autoSpaceDN w:val="0"/>
              <w:adjustRightInd w:val="0"/>
              <w:spacing w:before="80" w:after="80"/>
              <w:outlineLvl w:val="2"/>
              <w:rPr>
                <w:b/>
                <w:szCs w:val="20"/>
              </w:rPr>
            </w:pPr>
            <w:r w:rsidRPr="007430EB">
              <w:rPr>
                <w:b/>
                <w:szCs w:val="20"/>
              </w:rPr>
              <w:t>Summary (</w:t>
            </w:r>
            <w:commentRangeStart w:id="66"/>
            <w:r w:rsidRPr="007430EB">
              <w:rPr>
                <w:b/>
                <w:szCs w:val="20"/>
              </w:rPr>
              <w:t>in plain English)</w:t>
            </w:r>
            <w:commentRangeEnd w:id="66"/>
            <w:r w:rsidR="00E72985">
              <w:rPr>
                <w:rStyle w:val="CommentReference"/>
              </w:rPr>
              <w:commentReference w:id="66"/>
            </w:r>
          </w:p>
        </w:tc>
      </w:tr>
      <w:tr w:rsidR="00C6592C" w:rsidRPr="00D86056" w14:paraId="03C427B0" w14:textId="77777777" w:rsidTr="0041340E">
        <w:trPr>
          <w:trHeight w:val="610"/>
        </w:trPr>
        <w:tc>
          <w:tcPr>
            <w:tcW w:w="9249" w:type="dxa"/>
            <w:shd w:val="clear" w:color="auto" w:fill="FFFFFF"/>
            <w:vAlign w:val="center"/>
          </w:tcPr>
          <w:p w14:paraId="402E8A0E" w14:textId="69F9C56E" w:rsidR="00CF3592" w:rsidRDefault="00CF3592" w:rsidP="0077479B">
            <w:pPr>
              <w:spacing w:after="200" w:line="276" w:lineRule="auto"/>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 xml:space="preserve">This proposal describes a programme of work to improve the detection of brain abnormalities in the unborn baby by using MR imaging during pregnancy. The </w:t>
            </w:r>
            <w:r w:rsidR="00F1603B">
              <w:rPr>
                <w:rFonts w:ascii="Times New Roman" w:eastAsiaTheme="minorHAnsi" w:hAnsi="Times New Roman" w:cs="Times New Roman"/>
                <w:sz w:val="22"/>
                <w:lang w:eastAsia="en-US"/>
              </w:rPr>
              <w:t xml:space="preserve">study team previously conducted a study showing </w:t>
            </w:r>
            <w:r w:rsidR="0077479B" w:rsidRPr="0077479B">
              <w:rPr>
                <w:rFonts w:ascii="Times New Roman" w:eastAsiaTheme="minorHAnsi" w:hAnsi="Times New Roman" w:cs="Times New Roman"/>
                <w:sz w:val="22"/>
                <w:lang w:eastAsia="en-US"/>
              </w:rPr>
              <w:t xml:space="preserve">clear benefits in performing MR imaging on </w:t>
            </w:r>
            <w:r w:rsidR="00F1603B" w:rsidRPr="0077479B">
              <w:rPr>
                <w:rFonts w:ascii="Times New Roman" w:eastAsiaTheme="minorHAnsi" w:hAnsi="Times New Roman" w:cs="Times New Roman"/>
                <w:sz w:val="22"/>
                <w:lang w:eastAsia="en-US"/>
              </w:rPr>
              <w:t>unborn bab</w:t>
            </w:r>
            <w:r w:rsidR="00F1603B">
              <w:rPr>
                <w:rFonts w:ascii="Times New Roman" w:eastAsiaTheme="minorHAnsi" w:hAnsi="Times New Roman" w:cs="Times New Roman"/>
                <w:sz w:val="22"/>
                <w:lang w:eastAsia="en-US"/>
              </w:rPr>
              <w:t xml:space="preserve">ies who have </w:t>
            </w:r>
            <w:r w:rsidR="0077479B" w:rsidRPr="0077479B">
              <w:rPr>
                <w:rFonts w:ascii="Times New Roman" w:eastAsiaTheme="minorHAnsi" w:hAnsi="Times New Roman" w:cs="Times New Roman"/>
                <w:sz w:val="22"/>
                <w:lang w:eastAsia="en-US"/>
              </w:rPr>
              <w:t>a brain abnormality</w:t>
            </w:r>
            <w:r w:rsidR="00CE29EA">
              <w:rPr>
                <w:rFonts w:ascii="Times New Roman" w:eastAsiaTheme="minorHAnsi" w:hAnsi="Times New Roman" w:cs="Times New Roman"/>
                <w:sz w:val="22"/>
                <w:lang w:eastAsia="en-US"/>
              </w:rPr>
              <w:t xml:space="preserve"> recognised on ultrasound</w:t>
            </w:r>
            <w:r w:rsidR="00F1603B">
              <w:rPr>
                <w:rFonts w:ascii="Times New Roman" w:eastAsiaTheme="minorHAnsi" w:hAnsi="Times New Roman" w:cs="Times New Roman"/>
                <w:sz w:val="22"/>
                <w:lang w:eastAsia="en-US"/>
              </w:rPr>
              <w:t xml:space="preserve">. This </w:t>
            </w:r>
            <w:r>
              <w:rPr>
                <w:rFonts w:ascii="Times New Roman" w:eastAsiaTheme="minorHAnsi" w:hAnsi="Times New Roman" w:cs="Times New Roman"/>
                <w:sz w:val="22"/>
                <w:lang w:eastAsia="en-US"/>
              </w:rPr>
              <w:t>led to t</w:t>
            </w:r>
            <w:r w:rsidR="0077479B" w:rsidRPr="0077479B">
              <w:rPr>
                <w:rFonts w:ascii="Times New Roman" w:eastAsiaTheme="minorHAnsi" w:hAnsi="Times New Roman" w:cs="Times New Roman"/>
                <w:sz w:val="22"/>
                <w:lang w:eastAsia="en-US"/>
              </w:rPr>
              <w:t xml:space="preserve">he correct diagnosis </w:t>
            </w:r>
            <w:r>
              <w:rPr>
                <w:rFonts w:ascii="Times New Roman" w:eastAsiaTheme="minorHAnsi" w:hAnsi="Times New Roman" w:cs="Times New Roman"/>
                <w:sz w:val="22"/>
                <w:lang w:eastAsia="en-US"/>
              </w:rPr>
              <w:t>being made in 23</w:t>
            </w:r>
            <w:r w:rsidR="0077479B" w:rsidRPr="0077479B">
              <w:rPr>
                <w:rFonts w:ascii="Times New Roman" w:eastAsiaTheme="minorHAnsi" w:hAnsi="Times New Roman" w:cs="Times New Roman"/>
                <w:sz w:val="22"/>
                <w:lang w:eastAsia="en-US"/>
              </w:rPr>
              <w:t xml:space="preserve">% more pregnancies </w:t>
            </w:r>
            <w:r>
              <w:rPr>
                <w:rFonts w:ascii="Times New Roman" w:eastAsiaTheme="minorHAnsi" w:hAnsi="Times New Roman" w:cs="Times New Roman"/>
                <w:sz w:val="22"/>
                <w:lang w:eastAsia="en-US"/>
              </w:rPr>
              <w:t xml:space="preserve">when compared to using ultrasound </w:t>
            </w:r>
            <w:proofErr w:type="gramStart"/>
            <w:r>
              <w:rPr>
                <w:rFonts w:ascii="Times New Roman" w:eastAsiaTheme="minorHAnsi" w:hAnsi="Times New Roman" w:cs="Times New Roman"/>
                <w:sz w:val="22"/>
                <w:lang w:eastAsia="en-US"/>
              </w:rPr>
              <w:t>alone</w:t>
            </w:r>
            <w:r w:rsidR="00071D68">
              <w:rPr>
                <w:rFonts w:ascii="Times New Roman" w:eastAsiaTheme="minorHAnsi" w:hAnsi="Times New Roman" w:cs="Times New Roman"/>
                <w:sz w:val="22"/>
                <w:lang w:eastAsia="en-US"/>
              </w:rPr>
              <w:t>(</w:t>
            </w:r>
            <w:proofErr w:type="gramEnd"/>
            <w:r w:rsidR="00071D68">
              <w:rPr>
                <w:rFonts w:ascii="Times New Roman" w:eastAsiaTheme="minorHAnsi" w:hAnsi="Times New Roman" w:cs="Times New Roman"/>
                <w:sz w:val="22"/>
                <w:lang w:eastAsia="en-US"/>
              </w:rPr>
              <w:t>the current best method of showing brain abnormalities in the unborn baby</w:t>
            </w:r>
            <w:commentRangeStart w:id="67"/>
            <w:r w:rsidR="00071D68">
              <w:rPr>
                <w:rFonts w:ascii="Times New Roman" w:eastAsiaTheme="minorHAnsi" w:hAnsi="Times New Roman" w:cs="Times New Roman"/>
                <w:sz w:val="22"/>
                <w:lang w:eastAsia="en-US"/>
              </w:rPr>
              <w:t>)</w:t>
            </w:r>
            <w:r>
              <w:rPr>
                <w:rFonts w:ascii="Times New Roman" w:eastAsiaTheme="minorHAnsi" w:hAnsi="Times New Roman" w:cs="Times New Roman"/>
                <w:sz w:val="22"/>
                <w:lang w:eastAsia="en-US"/>
              </w:rPr>
              <w:t xml:space="preserve">. </w:t>
            </w:r>
            <w:proofErr w:type="spellStart"/>
            <w:r w:rsidR="006F3ADC" w:rsidRPr="006F3ADC">
              <w:rPr>
                <w:rFonts w:ascii="Times New Roman" w:eastAsiaTheme="minorHAnsi" w:hAnsi="Times New Roman" w:cs="Times New Roman"/>
                <w:sz w:val="22"/>
                <w:lang w:eastAsia="en-US"/>
              </w:rPr>
              <w:t>Feto</w:t>
            </w:r>
            <w:proofErr w:type="spellEnd"/>
            <w:r w:rsidR="006F3ADC" w:rsidRPr="006F3ADC">
              <w:rPr>
                <w:rFonts w:ascii="Times New Roman" w:eastAsiaTheme="minorHAnsi" w:hAnsi="Times New Roman" w:cs="Times New Roman"/>
                <w:sz w:val="22"/>
                <w:lang w:eastAsia="en-US"/>
              </w:rPr>
              <w:t>-maternal consultants and pregnant women stated this information was important to their co</w:t>
            </w:r>
            <w:ins w:id="68" w:author="User" w:date="2017-02-27T11:57:00Z">
              <w:r w:rsidR="00BE5A3D">
                <w:rPr>
                  <w:rFonts w:ascii="Times New Roman" w:eastAsiaTheme="minorHAnsi" w:hAnsi="Times New Roman" w:cs="Times New Roman"/>
                  <w:sz w:val="22"/>
                  <w:lang w:eastAsia="en-US"/>
                </w:rPr>
                <w:t>u</w:t>
              </w:r>
            </w:ins>
            <w:r w:rsidR="006F3ADC" w:rsidRPr="006F3ADC">
              <w:rPr>
                <w:rFonts w:ascii="Times New Roman" w:eastAsiaTheme="minorHAnsi" w:hAnsi="Times New Roman" w:cs="Times New Roman"/>
                <w:sz w:val="22"/>
                <w:lang w:eastAsia="en-US"/>
              </w:rPr>
              <w:t>nselling and clinical management in a high percentage of cases</w:t>
            </w:r>
            <w:commentRangeEnd w:id="67"/>
            <w:r w:rsidR="00D06E3C">
              <w:rPr>
                <w:rStyle w:val="CommentReference"/>
              </w:rPr>
              <w:commentReference w:id="67"/>
            </w:r>
            <w:r w:rsidR="006F3ADC">
              <w:rPr>
                <w:rFonts w:ascii="Times New Roman" w:eastAsiaTheme="minorHAnsi" w:hAnsi="Times New Roman" w:cs="Times New Roman"/>
                <w:sz w:val="22"/>
                <w:lang w:eastAsia="en-US"/>
              </w:rPr>
              <w:t>.</w:t>
            </w:r>
          </w:p>
          <w:p w14:paraId="54730317" w14:textId="2E180B5E" w:rsidR="0077479B" w:rsidRPr="0077479B" w:rsidRDefault="00CF3592" w:rsidP="0077479B">
            <w:pPr>
              <w:spacing w:after="200" w:line="276" w:lineRule="auto"/>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We believe, however, that more women may benefit from this new application</w:t>
            </w:r>
            <w:r w:rsidR="0077479B" w:rsidRPr="0077479B">
              <w:rPr>
                <w:rFonts w:ascii="Times New Roman" w:eastAsiaTheme="minorHAnsi" w:hAnsi="Times New Roman" w:cs="Times New Roman"/>
                <w:sz w:val="22"/>
                <w:lang w:eastAsia="en-US"/>
              </w:rPr>
              <w:t xml:space="preserve"> </w:t>
            </w:r>
            <w:r>
              <w:rPr>
                <w:rFonts w:ascii="Times New Roman" w:eastAsiaTheme="minorHAnsi" w:hAnsi="Times New Roman" w:cs="Times New Roman"/>
                <w:sz w:val="22"/>
                <w:lang w:eastAsia="en-US"/>
              </w:rPr>
              <w:t>of MR imaging, specifically women whose baby is at a high risk of a brain abnormality but whose ultrasound examinations</w:t>
            </w:r>
            <w:r w:rsidR="00071D68">
              <w:rPr>
                <w:rFonts w:ascii="Times New Roman" w:eastAsiaTheme="minorHAnsi" w:hAnsi="Times New Roman" w:cs="Times New Roman"/>
                <w:sz w:val="22"/>
                <w:lang w:eastAsia="en-US"/>
              </w:rPr>
              <w:t xml:space="preserve"> during pregnancy</w:t>
            </w:r>
            <w:r>
              <w:rPr>
                <w:rFonts w:ascii="Times New Roman" w:eastAsiaTheme="minorHAnsi" w:hAnsi="Times New Roman" w:cs="Times New Roman"/>
                <w:sz w:val="22"/>
                <w:lang w:eastAsia="en-US"/>
              </w:rPr>
              <w:t xml:space="preserve"> are normal. </w:t>
            </w:r>
            <w:r w:rsidR="00071D68">
              <w:rPr>
                <w:rFonts w:ascii="Times New Roman" w:eastAsiaTheme="minorHAnsi" w:hAnsi="Times New Roman" w:cs="Times New Roman"/>
                <w:sz w:val="22"/>
                <w:lang w:eastAsia="en-US"/>
              </w:rPr>
              <w:t xml:space="preserve">The fundamental difference between this study and the MERIDIAN study is that the women have to have a </w:t>
            </w:r>
            <w:r w:rsidR="00071D68" w:rsidRPr="0096014B">
              <w:rPr>
                <w:rFonts w:ascii="Times New Roman" w:eastAsiaTheme="minorHAnsi" w:hAnsi="Times New Roman" w:cs="Times New Roman"/>
                <w:sz w:val="22"/>
                <w:lang w:eastAsia="en-US"/>
              </w:rPr>
              <w:t>NORMAL</w:t>
            </w:r>
            <w:r w:rsidR="00071D68">
              <w:rPr>
                <w:rFonts w:ascii="Times New Roman" w:eastAsiaTheme="minorHAnsi" w:hAnsi="Times New Roman" w:cs="Times New Roman"/>
                <w:sz w:val="22"/>
                <w:lang w:eastAsia="en-US"/>
              </w:rPr>
              <w:t xml:space="preserve"> ultrasound examination to come into the study, whereas the brain of the </w:t>
            </w:r>
            <w:proofErr w:type="spellStart"/>
            <w:r w:rsidR="00071D68">
              <w:rPr>
                <w:rFonts w:ascii="Times New Roman" w:eastAsiaTheme="minorHAnsi" w:hAnsi="Times New Roman" w:cs="Times New Roman"/>
                <w:sz w:val="22"/>
                <w:lang w:eastAsia="en-US"/>
              </w:rPr>
              <w:t>fetus</w:t>
            </w:r>
            <w:proofErr w:type="spellEnd"/>
            <w:r w:rsidR="00071D68">
              <w:rPr>
                <w:rFonts w:ascii="Times New Roman" w:eastAsiaTheme="minorHAnsi" w:hAnsi="Times New Roman" w:cs="Times New Roman"/>
                <w:sz w:val="22"/>
                <w:lang w:eastAsia="en-US"/>
              </w:rPr>
              <w:t xml:space="preserve"> had to be </w:t>
            </w:r>
            <w:r w:rsidR="00071D68" w:rsidRPr="0096014B">
              <w:rPr>
                <w:rFonts w:ascii="Times New Roman" w:eastAsiaTheme="minorHAnsi" w:hAnsi="Times New Roman" w:cs="Times New Roman"/>
                <w:sz w:val="22"/>
                <w:lang w:eastAsia="en-US"/>
              </w:rPr>
              <w:t>ABNORMAL</w:t>
            </w:r>
            <w:r w:rsidR="00071D68">
              <w:rPr>
                <w:rFonts w:ascii="Times New Roman" w:eastAsiaTheme="minorHAnsi" w:hAnsi="Times New Roman" w:cs="Times New Roman"/>
                <w:sz w:val="22"/>
                <w:lang w:eastAsia="en-US"/>
              </w:rPr>
              <w:t xml:space="preserve"> on ultrasound to be recruited into MERIDIAN. </w:t>
            </w:r>
            <w:r w:rsidR="0088096A">
              <w:rPr>
                <w:rFonts w:ascii="Times New Roman" w:eastAsiaTheme="minorHAnsi" w:hAnsi="Times New Roman" w:cs="Times New Roman"/>
                <w:sz w:val="22"/>
                <w:lang w:eastAsia="en-US"/>
              </w:rPr>
              <w:t>So, i</w:t>
            </w:r>
            <w:r w:rsidR="0077479B" w:rsidRPr="0077479B">
              <w:rPr>
                <w:rFonts w:ascii="Times New Roman" w:eastAsiaTheme="minorHAnsi" w:hAnsi="Times New Roman" w:cs="Times New Roman"/>
                <w:sz w:val="22"/>
                <w:lang w:eastAsia="en-US"/>
              </w:rPr>
              <w:t xml:space="preserve">n this proposal we </w:t>
            </w:r>
            <w:r w:rsidR="0088096A">
              <w:rPr>
                <w:rFonts w:ascii="Times New Roman" w:eastAsiaTheme="minorHAnsi" w:hAnsi="Times New Roman" w:cs="Times New Roman"/>
                <w:sz w:val="22"/>
                <w:lang w:eastAsia="en-US"/>
              </w:rPr>
              <w:t>wish to build on the experience gained from the MERIDIAN study and</w:t>
            </w:r>
            <w:r w:rsidR="0077479B" w:rsidRPr="0077479B">
              <w:rPr>
                <w:rFonts w:ascii="Times New Roman" w:eastAsiaTheme="minorHAnsi" w:hAnsi="Times New Roman" w:cs="Times New Roman"/>
                <w:sz w:val="22"/>
                <w:lang w:eastAsia="en-US"/>
              </w:rPr>
              <w:t xml:space="preserve"> study women whose unborn baby is at an increased risk of a brain abnormality </w:t>
            </w:r>
            <w:r w:rsidR="0088096A">
              <w:rPr>
                <w:rFonts w:ascii="Times New Roman" w:eastAsiaTheme="minorHAnsi" w:hAnsi="Times New Roman" w:cs="Times New Roman"/>
                <w:sz w:val="22"/>
                <w:lang w:eastAsia="en-US"/>
              </w:rPr>
              <w:t>because</w:t>
            </w:r>
            <w:del w:id="69" w:author="User" w:date="2017-02-27T11:58:00Z">
              <w:r w:rsidR="0088096A" w:rsidDel="00BE5A3D">
                <w:rPr>
                  <w:rFonts w:ascii="Times New Roman" w:eastAsiaTheme="minorHAnsi" w:hAnsi="Times New Roman" w:cs="Times New Roman"/>
                  <w:sz w:val="22"/>
                  <w:lang w:eastAsia="en-US"/>
                </w:rPr>
                <w:delText xml:space="preserve"> of</w:delText>
              </w:r>
            </w:del>
            <w:r w:rsidR="0088096A">
              <w:rPr>
                <w:rFonts w:ascii="Times New Roman" w:eastAsiaTheme="minorHAnsi" w:hAnsi="Times New Roman" w:cs="Times New Roman"/>
                <w:sz w:val="22"/>
                <w:lang w:eastAsia="en-US"/>
              </w:rPr>
              <w:t>;</w:t>
            </w:r>
          </w:p>
          <w:p w14:paraId="5B4A788C" w14:textId="77777777" w:rsidR="0077479B" w:rsidRPr="0088096A" w:rsidRDefault="0088096A" w:rsidP="0088096A">
            <w:pPr>
              <w:pStyle w:val="ListParagraph"/>
              <w:numPr>
                <w:ilvl w:val="0"/>
                <w:numId w:val="10"/>
              </w:numPr>
              <w:spacing w:after="200" w:line="276" w:lineRule="auto"/>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A previous baby</w:t>
            </w:r>
            <w:r w:rsidR="0077479B" w:rsidRPr="0088096A">
              <w:rPr>
                <w:rFonts w:ascii="Times New Roman" w:eastAsiaTheme="minorHAnsi" w:hAnsi="Times New Roman" w:cs="Times New Roman"/>
                <w:sz w:val="22"/>
                <w:lang w:eastAsia="en-US"/>
              </w:rPr>
              <w:t xml:space="preserve"> </w:t>
            </w:r>
            <w:r w:rsidR="00071D68">
              <w:rPr>
                <w:rFonts w:ascii="Times New Roman" w:eastAsiaTheme="minorHAnsi" w:hAnsi="Times New Roman" w:cs="Times New Roman"/>
                <w:sz w:val="22"/>
                <w:lang w:eastAsia="en-US"/>
              </w:rPr>
              <w:t xml:space="preserve">had </w:t>
            </w:r>
            <w:r w:rsidR="0077479B" w:rsidRPr="0088096A">
              <w:rPr>
                <w:rFonts w:ascii="Times New Roman" w:eastAsiaTheme="minorHAnsi" w:hAnsi="Times New Roman" w:cs="Times New Roman"/>
                <w:sz w:val="22"/>
                <w:lang w:eastAsia="en-US"/>
              </w:rPr>
              <w:t xml:space="preserve">a brain abnormality </w:t>
            </w:r>
            <w:r>
              <w:rPr>
                <w:rFonts w:ascii="Times New Roman" w:eastAsiaTheme="minorHAnsi" w:hAnsi="Times New Roman" w:cs="Times New Roman"/>
                <w:sz w:val="22"/>
                <w:lang w:eastAsia="en-US"/>
              </w:rPr>
              <w:t xml:space="preserve">that </w:t>
            </w:r>
            <w:r w:rsidR="00071D68">
              <w:rPr>
                <w:rFonts w:ascii="Times New Roman" w:eastAsiaTheme="minorHAnsi" w:hAnsi="Times New Roman" w:cs="Times New Roman"/>
                <w:sz w:val="22"/>
                <w:lang w:eastAsia="en-US"/>
              </w:rPr>
              <w:t xml:space="preserve">may also affect </w:t>
            </w:r>
            <w:r>
              <w:rPr>
                <w:rFonts w:ascii="Times New Roman" w:eastAsiaTheme="minorHAnsi" w:hAnsi="Times New Roman" w:cs="Times New Roman"/>
                <w:sz w:val="22"/>
                <w:lang w:eastAsia="en-US"/>
              </w:rPr>
              <w:t xml:space="preserve">the current pregnancy, perhaps from a genetic cause. </w:t>
            </w:r>
          </w:p>
          <w:p w14:paraId="52FF81FA" w14:textId="6B78D908" w:rsidR="0077479B" w:rsidRPr="0077479B" w:rsidRDefault="0088096A" w:rsidP="0088096A">
            <w:pPr>
              <w:numPr>
                <w:ilvl w:val="0"/>
                <w:numId w:val="10"/>
              </w:num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Th</w:t>
            </w:r>
            <w:r w:rsidR="00071D68">
              <w:rPr>
                <w:rFonts w:ascii="Times New Roman" w:eastAsiaTheme="minorHAnsi" w:hAnsi="Times New Roman" w:cs="Times New Roman"/>
                <w:sz w:val="22"/>
                <w:lang w:eastAsia="en-US"/>
              </w:rPr>
              <w:t>e</w:t>
            </w:r>
            <w:r w:rsidR="0077479B" w:rsidRPr="0077479B">
              <w:rPr>
                <w:rFonts w:ascii="Times New Roman" w:eastAsiaTheme="minorHAnsi" w:hAnsi="Times New Roman" w:cs="Times New Roman"/>
                <w:sz w:val="22"/>
                <w:lang w:eastAsia="en-US"/>
              </w:rPr>
              <w:t xml:space="preserve"> </w:t>
            </w:r>
            <w:r w:rsidR="00071D68">
              <w:rPr>
                <w:rFonts w:ascii="Times New Roman" w:eastAsiaTheme="minorHAnsi" w:hAnsi="Times New Roman" w:cs="Times New Roman"/>
                <w:sz w:val="22"/>
                <w:lang w:eastAsia="en-US"/>
              </w:rPr>
              <w:t>pregnant woman</w:t>
            </w:r>
            <w:r>
              <w:rPr>
                <w:rFonts w:ascii="Times New Roman" w:eastAsiaTheme="minorHAnsi" w:hAnsi="Times New Roman" w:cs="Times New Roman"/>
                <w:sz w:val="22"/>
                <w:lang w:eastAsia="en-US"/>
              </w:rPr>
              <w:t xml:space="preserve"> </w:t>
            </w:r>
            <w:r w:rsidR="00402D33">
              <w:rPr>
                <w:rFonts w:ascii="Times New Roman" w:eastAsiaTheme="minorHAnsi" w:hAnsi="Times New Roman" w:cs="Times New Roman"/>
                <w:sz w:val="22"/>
                <w:lang w:eastAsia="en-US"/>
              </w:rPr>
              <w:t>develops</w:t>
            </w:r>
            <w:r w:rsidR="00071D68">
              <w:rPr>
                <w:rFonts w:ascii="Times New Roman" w:eastAsiaTheme="minorHAnsi" w:hAnsi="Times New Roman" w:cs="Times New Roman"/>
                <w:sz w:val="22"/>
                <w:lang w:eastAsia="en-US"/>
              </w:rPr>
              <w:t xml:space="preserve"> a CMV (a virus) infection</w:t>
            </w:r>
            <w:r>
              <w:rPr>
                <w:rFonts w:ascii="Times New Roman" w:eastAsiaTheme="minorHAnsi" w:hAnsi="Times New Roman" w:cs="Times New Roman"/>
                <w:sz w:val="22"/>
                <w:lang w:eastAsia="en-US"/>
              </w:rPr>
              <w:t xml:space="preserve"> </w:t>
            </w:r>
            <w:r w:rsidR="00402D33">
              <w:rPr>
                <w:rFonts w:ascii="Times New Roman" w:eastAsiaTheme="minorHAnsi" w:hAnsi="Times New Roman" w:cs="Times New Roman"/>
                <w:sz w:val="22"/>
                <w:lang w:eastAsia="en-US"/>
              </w:rPr>
              <w:t xml:space="preserve">during pregnancy </w:t>
            </w:r>
            <w:r>
              <w:rPr>
                <w:rFonts w:ascii="Times New Roman" w:eastAsiaTheme="minorHAnsi" w:hAnsi="Times New Roman" w:cs="Times New Roman"/>
                <w:sz w:val="22"/>
                <w:lang w:eastAsia="en-US"/>
              </w:rPr>
              <w:t xml:space="preserve">that </w:t>
            </w:r>
            <w:r w:rsidR="00071D68">
              <w:rPr>
                <w:rFonts w:ascii="Times New Roman" w:eastAsiaTheme="minorHAnsi" w:hAnsi="Times New Roman" w:cs="Times New Roman"/>
                <w:sz w:val="22"/>
                <w:lang w:eastAsia="en-US"/>
              </w:rPr>
              <w:t>may</w:t>
            </w:r>
            <w:r>
              <w:rPr>
                <w:rFonts w:ascii="Times New Roman" w:eastAsiaTheme="minorHAnsi" w:hAnsi="Times New Roman" w:cs="Times New Roman"/>
                <w:sz w:val="22"/>
                <w:lang w:eastAsia="en-US"/>
              </w:rPr>
              <w:t xml:space="preserve"> </w:t>
            </w:r>
            <w:r w:rsidR="00402D33">
              <w:rPr>
                <w:rFonts w:ascii="Times New Roman" w:eastAsiaTheme="minorHAnsi" w:hAnsi="Times New Roman" w:cs="Times New Roman"/>
                <w:sz w:val="22"/>
                <w:lang w:eastAsia="en-US"/>
              </w:rPr>
              <w:t xml:space="preserve">be </w:t>
            </w:r>
            <w:r>
              <w:rPr>
                <w:rFonts w:ascii="Times New Roman" w:eastAsiaTheme="minorHAnsi" w:hAnsi="Times New Roman" w:cs="Times New Roman"/>
                <w:sz w:val="22"/>
                <w:lang w:eastAsia="en-US"/>
              </w:rPr>
              <w:t>pass</w:t>
            </w:r>
            <w:r w:rsidR="00402D33">
              <w:rPr>
                <w:rFonts w:ascii="Times New Roman" w:eastAsiaTheme="minorHAnsi" w:hAnsi="Times New Roman" w:cs="Times New Roman"/>
                <w:sz w:val="22"/>
                <w:lang w:eastAsia="en-US"/>
              </w:rPr>
              <w:t>ed</w:t>
            </w:r>
            <w:r>
              <w:rPr>
                <w:rFonts w:ascii="Times New Roman" w:eastAsiaTheme="minorHAnsi" w:hAnsi="Times New Roman" w:cs="Times New Roman"/>
                <w:sz w:val="22"/>
                <w:lang w:eastAsia="en-US"/>
              </w:rPr>
              <w:t xml:space="preserve"> </w:t>
            </w:r>
            <w:r w:rsidR="00402D33">
              <w:rPr>
                <w:rFonts w:ascii="Times New Roman" w:eastAsiaTheme="minorHAnsi" w:hAnsi="Times New Roman" w:cs="Times New Roman"/>
                <w:sz w:val="22"/>
                <w:lang w:eastAsia="en-US"/>
              </w:rPr>
              <w:t>on t</w:t>
            </w:r>
            <w:r>
              <w:rPr>
                <w:rFonts w:ascii="Times New Roman" w:eastAsiaTheme="minorHAnsi" w:hAnsi="Times New Roman" w:cs="Times New Roman"/>
                <w:sz w:val="22"/>
                <w:lang w:eastAsia="en-US"/>
              </w:rPr>
              <w:t xml:space="preserve">o the </w:t>
            </w:r>
            <w:r w:rsidR="0077479B" w:rsidRPr="0077479B">
              <w:rPr>
                <w:rFonts w:ascii="Times New Roman" w:eastAsiaTheme="minorHAnsi" w:hAnsi="Times New Roman" w:cs="Times New Roman"/>
                <w:sz w:val="22"/>
                <w:lang w:eastAsia="en-US"/>
              </w:rPr>
              <w:t xml:space="preserve">unborn baby </w:t>
            </w:r>
            <w:r>
              <w:rPr>
                <w:rFonts w:ascii="Times New Roman" w:eastAsiaTheme="minorHAnsi" w:hAnsi="Times New Roman" w:cs="Times New Roman"/>
                <w:sz w:val="22"/>
                <w:lang w:eastAsia="en-US"/>
              </w:rPr>
              <w:t xml:space="preserve">and </w:t>
            </w:r>
            <w:r w:rsidR="00402D33">
              <w:rPr>
                <w:rFonts w:ascii="Times New Roman" w:eastAsiaTheme="minorHAnsi" w:hAnsi="Times New Roman" w:cs="Times New Roman"/>
                <w:sz w:val="22"/>
                <w:lang w:eastAsia="en-US"/>
              </w:rPr>
              <w:t xml:space="preserve">cause </w:t>
            </w:r>
            <w:r>
              <w:rPr>
                <w:rFonts w:ascii="Times New Roman" w:eastAsiaTheme="minorHAnsi" w:hAnsi="Times New Roman" w:cs="Times New Roman"/>
                <w:sz w:val="22"/>
                <w:lang w:eastAsia="en-US"/>
              </w:rPr>
              <w:t>damage</w:t>
            </w:r>
            <w:ins w:id="70" w:author="User" w:date="2017-02-27T11:58:00Z">
              <w:r w:rsidR="00BE5A3D">
                <w:rPr>
                  <w:rFonts w:ascii="Times New Roman" w:eastAsiaTheme="minorHAnsi" w:hAnsi="Times New Roman" w:cs="Times New Roman"/>
                  <w:sz w:val="22"/>
                  <w:lang w:eastAsia="en-US"/>
                </w:rPr>
                <w:t xml:space="preserve"> to</w:t>
              </w:r>
            </w:ins>
            <w:r>
              <w:rPr>
                <w:rFonts w:ascii="Times New Roman" w:eastAsiaTheme="minorHAnsi" w:hAnsi="Times New Roman" w:cs="Times New Roman"/>
                <w:sz w:val="22"/>
                <w:lang w:eastAsia="en-US"/>
              </w:rPr>
              <w:t xml:space="preserve"> </w:t>
            </w:r>
            <w:r w:rsidR="00071D68">
              <w:rPr>
                <w:rFonts w:ascii="Times New Roman" w:eastAsiaTheme="minorHAnsi" w:hAnsi="Times New Roman" w:cs="Times New Roman"/>
                <w:sz w:val="22"/>
                <w:lang w:eastAsia="en-US"/>
              </w:rPr>
              <w:t>its</w:t>
            </w:r>
            <w:r>
              <w:rPr>
                <w:rFonts w:ascii="Times New Roman" w:eastAsiaTheme="minorHAnsi" w:hAnsi="Times New Roman" w:cs="Times New Roman"/>
                <w:sz w:val="22"/>
                <w:lang w:eastAsia="en-US"/>
              </w:rPr>
              <w:t xml:space="preserve"> brain</w:t>
            </w:r>
          </w:p>
          <w:p w14:paraId="2F2A3BF9" w14:textId="77777777" w:rsidR="0088096A" w:rsidRDefault="0088096A" w:rsidP="002354B9">
            <w:pPr>
              <w:numPr>
                <w:ilvl w:val="0"/>
                <w:numId w:val="10"/>
              </w:numPr>
              <w:spacing w:after="200" w:line="276" w:lineRule="auto"/>
              <w:contextualSpacing/>
              <w:rPr>
                <w:rFonts w:ascii="Times New Roman" w:eastAsiaTheme="minorHAnsi" w:hAnsi="Times New Roman" w:cs="Times New Roman"/>
                <w:sz w:val="22"/>
                <w:lang w:eastAsia="en-US"/>
              </w:rPr>
            </w:pPr>
            <w:r w:rsidRPr="0088096A">
              <w:rPr>
                <w:rFonts w:ascii="Times New Roman" w:eastAsiaTheme="minorHAnsi" w:hAnsi="Times New Roman" w:cs="Times New Roman"/>
                <w:sz w:val="22"/>
                <w:lang w:eastAsia="en-US"/>
              </w:rPr>
              <w:t xml:space="preserve">The unborn baby has a </w:t>
            </w:r>
            <w:r w:rsidR="0077479B" w:rsidRPr="0088096A">
              <w:rPr>
                <w:rFonts w:ascii="Times New Roman" w:eastAsiaTheme="minorHAnsi" w:hAnsi="Times New Roman" w:cs="Times New Roman"/>
                <w:sz w:val="22"/>
                <w:lang w:eastAsia="en-US"/>
              </w:rPr>
              <w:t>small head size (</w:t>
            </w:r>
            <w:r w:rsidRPr="0088096A">
              <w:rPr>
                <w:rFonts w:ascii="Times New Roman" w:eastAsiaTheme="minorHAnsi" w:hAnsi="Times New Roman" w:cs="Times New Roman"/>
                <w:sz w:val="22"/>
                <w:lang w:eastAsia="en-US"/>
              </w:rPr>
              <w:t xml:space="preserve">microcephaly) </w:t>
            </w:r>
          </w:p>
          <w:p w14:paraId="024B855F" w14:textId="77777777" w:rsidR="0088096A" w:rsidRDefault="0088096A" w:rsidP="0088096A">
            <w:pPr>
              <w:spacing w:after="200" w:line="276" w:lineRule="auto"/>
              <w:contextualSpacing/>
              <w:rPr>
                <w:rFonts w:ascii="Times New Roman" w:eastAsiaTheme="minorHAnsi" w:hAnsi="Times New Roman" w:cs="Times New Roman"/>
                <w:sz w:val="22"/>
                <w:lang w:eastAsia="en-US"/>
              </w:rPr>
            </w:pPr>
          </w:p>
          <w:p w14:paraId="26482CAF" w14:textId="0964C8A2" w:rsidR="0088096A" w:rsidRDefault="0088096A" w:rsidP="0088096A">
            <w:pPr>
              <w:spacing w:after="200" w:line="276" w:lineRule="auto"/>
              <w:contextualSpacing/>
              <w:rPr>
                <w:rFonts w:ascii="Times New Roman" w:eastAsiaTheme="minorHAnsi" w:hAnsi="Times New Roman" w:cs="Times New Roman"/>
                <w:sz w:val="22"/>
                <w:lang w:eastAsia="en-US"/>
              </w:rPr>
            </w:pPr>
            <w:commentRangeStart w:id="71"/>
            <w:r>
              <w:rPr>
                <w:rFonts w:ascii="Times New Roman" w:eastAsiaTheme="minorHAnsi" w:hAnsi="Times New Roman" w:cs="Times New Roman"/>
                <w:sz w:val="22"/>
                <w:lang w:eastAsia="en-US"/>
              </w:rPr>
              <w:t>Fortunately, a</w:t>
            </w:r>
            <w:r w:rsidR="0077479B" w:rsidRPr="0088096A">
              <w:rPr>
                <w:rFonts w:ascii="Times New Roman" w:eastAsiaTheme="minorHAnsi" w:hAnsi="Times New Roman" w:cs="Times New Roman"/>
                <w:sz w:val="22"/>
                <w:lang w:eastAsia="en-US"/>
              </w:rPr>
              <w:t xml:space="preserve">ll of these </w:t>
            </w:r>
            <w:r>
              <w:rPr>
                <w:rFonts w:ascii="Times New Roman" w:eastAsiaTheme="minorHAnsi" w:hAnsi="Times New Roman" w:cs="Times New Roman"/>
                <w:sz w:val="22"/>
                <w:lang w:eastAsia="en-US"/>
              </w:rPr>
              <w:t xml:space="preserve">situations are </w:t>
            </w:r>
            <w:r w:rsidR="0077479B" w:rsidRPr="0088096A">
              <w:rPr>
                <w:rFonts w:ascii="Times New Roman" w:eastAsiaTheme="minorHAnsi" w:hAnsi="Times New Roman" w:cs="Times New Roman"/>
                <w:sz w:val="22"/>
                <w:lang w:eastAsia="en-US"/>
              </w:rPr>
              <w:t xml:space="preserve">quite rare and </w:t>
            </w:r>
            <w:r>
              <w:rPr>
                <w:rFonts w:ascii="Times New Roman" w:eastAsiaTheme="minorHAnsi" w:hAnsi="Times New Roman" w:cs="Times New Roman"/>
                <w:sz w:val="22"/>
                <w:lang w:eastAsia="en-US"/>
              </w:rPr>
              <w:t xml:space="preserve">we will need to recruit from </w:t>
            </w:r>
            <w:r w:rsidR="0077479B" w:rsidRPr="0088096A">
              <w:rPr>
                <w:rFonts w:ascii="Times New Roman" w:eastAsiaTheme="minorHAnsi" w:hAnsi="Times New Roman" w:cs="Times New Roman"/>
                <w:sz w:val="22"/>
                <w:lang w:eastAsia="en-US"/>
              </w:rPr>
              <w:t xml:space="preserve">a </w:t>
            </w:r>
            <w:r>
              <w:rPr>
                <w:rFonts w:ascii="Times New Roman" w:eastAsiaTheme="minorHAnsi" w:hAnsi="Times New Roman" w:cs="Times New Roman"/>
                <w:sz w:val="22"/>
                <w:lang w:eastAsia="en-US"/>
              </w:rPr>
              <w:t xml:space="preserve">very </w:t>
            </w:r>
            <w:r w:rsidR="0077479B" w:rsidRPr="0088096A">
              <w:rPr>
                <w:rFonts w:ascii="Times New Roman" w:eastAsiaTheme="minorHAnsi" w:hAnsi="Times New Roman" w:cs="Times New Roman"/>
                <w:sz w:val="22"/>
                <w:lang w:eastAsia="en-US"/>
              </w:rPr>
              <w:t>large population</w:t>
            </w:r>
            <w:commentRangeEnd w:id="71"/>
            <w:r w:rsidR="00D06E3C">
              <w:rPr>
                <w:rStyle w:val="CommentReference"/>
              </w:rPr>
              <w:commentReference w:id="71"/>
            </w:r>
            <w:r w:rsidR="0077479B" w:rsidRPr="0088096A">
              <w:rPr>
                <w:rFonts w:ascii="Times New Roman" w:eastAsiaTheme="minorHAnsi" w:hAnsi="Times New Roman" w:cs="Times New Roman"/>
                <w:sz w:val="22"/>
                <w:lang w:eastAsia="en-US"/>
              </w:rPr>
              <w:t xml:space="preserve"> </w:t>
            </w:r>
            <w:r w:rsidR="00071D68">
              <w:rPr>
                <w:rFonts w:ascii="Times New Roman" w:eastAsiaTheme="minorHAnsi" w:hAnsi="Times New Roman" w:cs="Times New Roman"/>
                <w:sz w:val="22"/>
                <w:lang w:eastAsia="en-US"/>
              </w:rPr>
              <w:t xml:space="preserve">in order </w:t>
            </w:r>
            <w:r>
              <w:rPr>
                <w:rFonts w:ascii="Times New Roman" w:eastAsiaTheme="minorHAnsi" w:hAnsi="Times New Roman" w:cs="Times New Roman"/>
                <w:sz w:val="22"/>
                <w:lang w:eastAsia="en-US"/>
              </w:rPr>
              <w:t xml:space="preserve">to get sufficient suitable cases, however, the </w:t>
            </w:r>
            <w:r w:rsidR="0077479B" w:rsidRPr="0088096A">
              <w:rPr>
                <w:rFonts w:ascii="Times New Roman" w:eastAsiaTheme="minorHAnsi" w:hAnsi="Times New Roman" w:cs="Times New Roman"/>
                <w:sz w:val="22"/>
                <w:lang w:eastAsia="en-US"/>
              </w:rPr>
              <w:t xml:space="preserve">MERIDIAN study </w:t>
            </w:r>
            <w:r>
              <w:rPr>
                <w:rFonts w:ascii="Times New Roman" w:eastAsiaTheme="minorHAnsi" w:hAnsi="Times New Roman" w:cs="Times New Roman"/>
                <w:sz w:val="22"/>
                <w:lang w:eastAsia="en-US"/>
              </w:rPr>
              <w:t xml:space="preserve">showed that this is possible and </w:t>
            </w:r>
            <w:r w:rsidR="0077479B" w:rsidRPr="0088096A">
              <w:rPr>
                <w:rFonts w:ascii="Times New Roman" w:eastAsiaTheme="minorHAnsi" w:hAnsi="Times New Roman" w:cs="Times New Roman"/>
                <w:sz w:val="22"/>
                <w:lang w:eastAsia="en-US"/>
              </w:rPr>
              <w:t xml:space="preserve">was a very successful collaboration between 16 regional </w:t>
            </w:r>
            <w:proofErr w:type="spellStart"/>
            <w:r>
              <w:rPr>
                <w:rFonts w:ascii="Times New Roman" w:eastAsiaTheme="minorHAnsi" w:hAnsi="Times New Roman" w:cs="Times New Roman"/>
                <w:sz w:val="22"/>
                <w:lang w:eastAsia="en-US"/>
              </w:rPr>
              <w:t>fetal</w:t>
            </w:r>
            <w:proofErr w:type="spellEnd"/>
            <w:r>
              <w:rPr>
                <w:rFonts w:ascii="Times New Roman" w:eastAsiaTheme="minorHAnsi" w:hAnsi="Times New Roman" w:cs="Times New Roman"/>
                <w:sz w:val="22"/>
                <w:lang w:eastAsia="en-US"/>
              </w:rPr>
              <w:t xml:space="preserve"> maternal units </w:t>
            </w:r>
            <w:r w:rsidR="005A2D2D">
              <w:rPr>
                <w:rFonts w:ascii="Times New Roman" w:eastAsiaTheme="minorHAnsi" w:hAnsi="Times New Roman" w:cs="Times New Roman"/>
                <w:sz w:val="22"/>
                <w:lang w:eastAsia="en-US"/>
              </w:rPr>
              <w:t>providing maternity services to</w:t>
            </w:r>
            <w:r>
              <w:rPr>
                <w:rFonts w:ascii="Times New Roman" w:eastAsiaTheme="minorHAnsi" w:hAnsi="Times New Roman" w:cs="Times New Roman"/>
                <w:sz w:val="22"/>
                <w:lang w:eastAsia="en-US"/>
              </w:rPr>
              <w:t xml:space="preserve"> </w:t>
            </w:r>
            <w:r w:rsidR="0077479B" w:rsidRPr="0088096A">
              <w:rPr>
                <w:rFonts w:ascii="Times New Roman" w:eastAsiaTheme="minorHAnsi" w:hAnsi="Times New Roman" w:cs="Times New Roman"/>
                <w:sz w:val="22"/>
                <w:lang w:eastAsia="en-US"/>
              </w:rPr>
              <w:t>over 28 million</w:t>
            </w:r>
            <w:r>
              <w:rPr>
                <w:rFonts w:ascii="Times New Roman" w:eastAsiaTheme="minorHAnsi" w:hAnsi="Times New Roman" w:cs="Times New Roman"/>
                <w:sz w:val="22"/>
                <w:lang w:eastAsia="en-US"/>
              </w:rPr>
              <w:t xml:space="preserve"> </w:t>
            </w:r>
            <w:ins w:id="72" w:author="User" w:date="2017-02-27T11:59:00Z">
              <w:r w:rsidR="00BE5A3D">
                <w:rPr>
                  <w:rFonts w:ascii="Times New Roman" w:eastAsiaTheme="minorHAnsi" w:hAnsi="Times New Roman" w:cs="Times New Roman"/>
                  <w:sz w:val="22"/>
                  <w:lang w:eastAsia="en-US"/>
                </w:rPr>
                <w:t xml:space="preserve">women/patients </w:t>
              </w:r>
            </w:ins>
            <w:r>
              <w:rPr>
                <w:rFonts w:ascii="Times New Roman" w:eastAsiaTheme="minorHAnsi" w:hAnsi="Times New Roman" w:cs="Times New Roman"/>
                <w:sz w:val="22"/>
                <w:lang w:eastAsia="en-US"/>
              </w:rPr>
              <w:t>(over 40% of the UK</w:t>
            </w:r>
            <w:r w:rsidR="005A2D2D">
              <w:rPr>
                <w:rFonts w:ascii="Times New Roman" w:eastAsiaTheme="minorHAnsi" w:hAnsi="Times New Roman" w:cs="Times New Roman"/>
                <w:sz w:val="22"/>
                <w:lang w:eastAsia="en-US"/>
              </w:rPr>
              <w:t>’s population</w:t>
            </w:r>
            <w:r>
              <w:rPr>
                <w:rFonts w:ascii="Times New Roman" w:eastAsiaTheme="minorHAnsi" w:hAnsi="Times New Roman" w:cs="Times New Roman"/>
                <w:sz w:val="22"/>
                <w:lang w:eastAsia="en-US"/>
              </w:rPr>
              <w:t>)</w:t>
            </w:r>
            <w:r w:rsidR="0077479B" w:rsidRPr="0088096A">
              <w:rPr>
                <w:rFonts w:ascii="Times New Roman" w:eastAsiaTheme="minorHAnsi" w:hAnsi="Times New Roman" w:cs="Times New Roman"/>
                <w:sz w:val="22"/>
                <w:lang w:eastAsia="en-US"/>
              </w:rPr>
              <w:t xml:space="preserve">. Most of those centres have agreed to recruit into the proposed study </w:t>
            </w:r>
            <w:del w:id="73" w:author="User" w:date="2017-02-27T11:59:00Z">
              <w:r w:rsidR="0077479B" w:rsidRPr="0088096A" w:rsidDel="00BE5A3D">
                <w:rPr>
                  <w:rFonts w:ascii="Times New Roman" w:eastAsiaTheme="minorHAnsi" w:hAnsi="Times New Roman" w:cs="Times New Roman"/>
                  <w:sz w:val="22"/>
                  <w:lang w:eastAsia="en-US"/>
                </w:rPr>
                <w:delText xml:space="preserve">in this proposal </w:delText>
              </w:r>
            </w:del>
            <w:r w:rsidR="0077479B" w:rsidRPr="0088096A">
              <w:rPr>
                <w:rFonts w:ascii="Times New Roman" w:eastAsiaTheme="minorHAnsi" w:hAnsi="Times New Roman" w:cs="Times New Roman"/>
                <w:sz w:val="22"/>
                <w:lang w:eastAsia="en-US"/>
              </w:rPr>
              <w:t xml:space="preserve">and three other large centres have agreed to join the collaboration and we believe that we will recruit from over half of the </w:t>
            </w:r>
            <w:r w:rsidR="0077479B" w:rsidRPr="0088096A">
              <w:rPr>
                <w:rFonts w:ascii="Times New Roman" w:eastAsiaTheme="minorHAnsi" w:hAnsi="Times New Roman" w:cs="Times New Roman"/>
                <w:sz w:val="22"/>
                <w:lang w:eastAsia="en-US"/>
              </w:rPr>
              <w:lastRenderedPageBreak/>
              <w:t xml:space="preserve">UK’s population. </w:t>
            </w:r>
          </w:p>
          <w:p w14:paraId="39E6FEA2" w14:textId="77777777" w:rsidR="0088096A" w:rsidRDefault="0088096A" w:rsidP="0088096A">
            <w:pPr>
              <w:spacing w:after="200" w:line="276" w:lineRule="auto"/>
              <w:contextualSpacing/>
              <w:rPr>
                <w:rFonts w:ascii="Times New Roman" w:eastAsiaTheme="minorHAnsi" w:hAnsi="Times New Roman" w:cs="Times New Roman"/>
                <w:sz w:val="22"/>
                <w:lang w:eastAsia="en-US"/>
              </w:rPr>
            </w:pPr>
          </w:p>
          <w:p w14:paraId="6DC35B26" w14:textId="110CA9DE" w:rsidR="0077479B" w:rsidRPr="0077479B" w:rsidRDefault="0088096A" w:rsidP="0077479B">
            <w:pPr>
              <w:spacing w:after="200" w:line="276" w:lineRule="auto"/>
              <w:contextualSpacing/>
              <w:rPr>
                <w:rFonts w:ascii="Times New Roman" w:eastAsiaTheme="minorHAnsi" w:hAnsi="Times New Roman" w:cs="Times New Roman"/>
                <w:sz w:val="22"/>
                <w:lang w:eastAsia="en-US"/>
              </w:rPr>
            </w:pPr>
            <w:r>
              <w:rPr>
                <w:rFonts w:ascii="Times New Roman" w:eastAsiaTheme="minorHAnsi" w:hAnsi="Times New Roman" w:cs="Times New Roman"/>
                <w:sz w:val="22"/>
                <w:lang w:eastAsia="en-US"/>
              </w:rPr>
              <w:t>M</w:t>
            </w:r>
            <w:r w:rsidR="0077479B" w:rsidRPr="0088096A">
              <w:rPr>
                <w:rFonts w:ascii="Times New Roman" w:eastAsiaTheme="minorHAnsi" w:hAnsi="Times New Roman" w:cs="Times New Roman"/>
                <w:sz w:val="22"/>
                <w:lang w:eastAsia="en-US"/>
              </w:rPr>
              <w:t xml:space="preserve">ost of the assessment methods </w:t>
            </w:r>
            <w:r>
              <w:rPr>
                <w:rFonts w:ascii="Times New Roman" w:eastAsiaTheme="minorHAnsi" w:hAnsi="Times New Roman" w:cs="Times New Roman"/>
                <w:sz w:val="22"/>
                <w:lang w:eastAsia="en-US"/>
              </w:rPr>
              <w:t xml:space="preserve">used in MERIDIAN are now tried and tested </w:t>
            </w:r>
            <w:r w:rsidR="0077479B" w:rsidRPr="0088096A">
              <w:rPr>
                <w:rFonts w:ascii="Times New Roman" w:eastAsiaTheme="minorHAnsi" w:hAnsi="Times New Roman" w:cs="Times New Roman"/>
                <w:sz w:val="22"/>
                <w:lang w:eastAsia="en-US"/>
              </w:rPr>
              <w:t xml:space="preserve">but we </w:t>
            </w:r>
            <w:r w:rsidR="007176A3">
              <w:rPr>
                <w:rFonts w:ascii="Times New Roman" w:eastAsiaTheme="minorHAnsi" w:hAnsi="Times New Roman" w:cs="Times New Roman"/>
                <w:sz w:val="22"/>
                <w:lang w:eastAsia="en-US"/>
              </w:rPr>
              <w:t>have also developed some new MR meth</w:t>
            </w:r>
            <w:r w:rsidR="0077479B" w:rsidRPr="0088096A">
              <w:rPr>
                <w:rFonts w:ascii="Times New Roman" w:eastAsiaTheme="minorHAnsi" w:hAnsi="Times New Roman" w:cs="Times New Roman"/>
                <w:sz w:val="22"/>
                <w:lang w:eastAsia="en-US"/>
              </w:rPr>
              <w:t xml:space="preserve">ods </w:t>
            </w:r>
            <w:r w:rsidR="007176A3">
              <w:rPr>
                <w:rFonts w:ascii="Times New Roman" w:eastAsiaTheme="minorHAnsi" w:hAnsi="Times New Roman" w:cs="Times New Roman"/>
                <w:sz w:val="22"/>
                <w:lang w:eastAsia="en-US"/>
              </w:rPr>
              <w:t>over the last 8 years, which will allow us to look at the brain of the unborn baby in much greater detail. As a result, w</w:t>
            </w:r>
            <w:r w:rsidR="0077479B" w:rsidRPr="0077479B">
              <w:rPr>
                <w:rFonts w:ascii="Times New Roman" w:eastAsiaTheme="minorHAnsi" w:hAnsi="Times New Roman" w:cs="Times New Roman"/>
                <w:sz w:val="22"/>
                <w:lang w:eastAsia="en-US"/>
              </w:rPr>
              <w:t xml:space="preserve">e predict </w:t>
            </w:r>
            <w:ins w:id="74" w:author="User" w:date="2017-02-27T12:01:00Z">
              <w:r w:rsidR="00BE5A3D">
                <w:rPr>
                  <w:rFonts w:ascii="Times New Roman" w:eastAsiaTheme="minorHAnsi" w:hAnsi="Times New Roman" w:cs="Times New Roman"/>
                  <w:sz w:val="22"/>
                  <w:lang w:eastAsia="en-US"/>
                </w:rPr>
                <w:t xml:space="preserve">that </w:t>
              </w:r>
            </w:ins>
            <w:del w:id="75" w:author="User" w:date="2017-02-27T12:01:00Z">
              <w:r w:rsidR="0077479B" w:rsidRPr="0077479B" w:rsidDel="00BE5A3D">
                <w:rPr>
                  <w:rFonts w:ascii="Times New Roman" w:eastAsiaTheme="minorHAnsi" w:hAnsi="Times New Roman" w:cs="Times New Roman"/>
                  <w:sz w:val="22"/>
                  <w:lang w:eastAsia="en-US"/>
                </w:rPr>
                <w:delText xml:space="preserve">at </w:delText>
              </w:r>
            </w:del>
            <w:r w:rsidR="0077479B" w:rsidRPr="0077479B">
              <w:rPr>
                <w:rFonts w:ascii="Times New Roman" w:eastAsiaTheme="minorHAnsi" w:hAnsi="Times New Roman" w:cs="Times New Roman"/>
                <w:sz w:val="22"/>
                <w:lang w:eastAsia="en-US"/>
              </w:rPr>
              <w:t xml:space="preserve">the </w:t>
            </w:r>
            <w:r w:rsidR="007176A3">
              <w:rPr>
                <w:rFonts w:ascii="Times New Roman" w:eastAsiaTheme="minorHAnsi" w:hAnsi="Times New Roman" w:cs="Times New Roman"/>
                <w:sz w:val="22"/>
                <w:lang w:eastAsia="en-US"/>
              </w:rPr>
              <w:t>results</w:t>
            </w:r>
            <w:r w:rsidR="0077479B" w:rsidRPr="0077479B">
              <w:rPr>
                <w:rFonts w:ascii="Times New Roman" w:eastAsiaTheme="minorHAnsi" w:hAnsi="Times New Roman" w:cs="Times New Roman"/>
                <w:sz w:val="22"/>
                <w:lang w:eastAsia="en-US"/>
              </w:rPr>
              <w:t xml:space="preserve"> of the study </w:t>
            </w:r>
            <w:del w:id="76" w:author="User" w:date="2017-02-27T12:01:00Z">
              <w:r w:rsidR="0077479B" w:rsidRPr="0077479B" w:rsidDel="00BE5A3D">
                <w:rPr>
                  <w:rFonts w:ascii="Times New Roman" w:eastAsiaTheme="minorHAnsi" w:hAnsi="Times New Roman" w:cs="Times New Roman"/>
                  <w:sz w:val="22"/>
                  <w:lang w:eastAsia="en-US"/>
                </w:rPr>
                <w:delText>we</w:delText>
              </w:r>
            </w:del>
            <w:proofErr w:type="spellStart"/>
            <w:ins w:id="77" w:author="User" w:date="2017-02-27T12:01:00Z">
              <w:r w:rsidR="00BE5A3D">
                <w:rPr>
                  <w:rFonts w:ascii="Times New Roman" w:eastAsiaTheme="minorHAnsi" w:hAnsi="Times New Roman" w:cs="Times New Roman"/>
                  <w:sz w:val="22"/>
                  <w:lang w:eastAsia="en-US"/>
                </w:rPr>
                <w:t>will</w:t>
              </w:r>
            </w:ins>
            <w:del w:id="78" w:author="User" w:date="2017-02-27T12:01:00Z">
              <w:r w:rsidR="0077479B" w:rsidRPr="0077479B" w:rsidDel="00BE5A3D">
                <w:rPr>
                  <w:rFonts w:ascii="Times New Roman" w:eastAsiaTheme="minorHAnsi" w:hAnsi="Times New Roman" w:cs="Times New Roman"/>
                  <w:sz w:val="22"/>
                  <w:lang w:eastAsia="en-US"/>
                </w:rPr>
                <w:delText xml:space="preserve"> </w:delText>
              </w:r>
            </w:del>
            <w:r w:rsidR="007176A3">
              <w:rPr>
                <w:rFonts w:ascii="Times New Roman" w:eastAsiaTheme="minorHAnsi" w:hAnsi="Times New Roman" w:cs="Times New Roman"/>
                <w:sz w:val="22"/>
                <w:lang w:eastAsia="en-US"/>
              </w:rPr>
              <w:t>say</w:t>
            </w:r>
            <w:proofErr w:type="spellEnd"/>
            <w:r w:rsidR="0077479B" w:rsidRPr="0077479B">
              <w:rPr>
                <w:rFonts w:ascii="Times New Roman" w:eastAsiaTheme="minorHAnsi" w:hAnsi="Times New Roman" w:cs="Times New Roman"/>
                <w:sz w:val="22"/>
                <w:lang w:eastAsia="en-US"/>
              </w:rPr>
              <w:t xml:space="preserve"> if it is valuable to offer MR imaging to pregnant women in the three categories listed above </w:t>
            </w:r>
            <w:del w:id="79" w:author="User" w:date="2017-02-27T12:02:00Z">
              <w:r w:rsidR="0077479B" w:rsidRPr="0077479B" w:rsidDel="00BE5A3D">
                <w:rPr>
                  <w:rFonts w:ascii="Times New Roman" w:eastAsiaTheme="minorHAnsi" w:hAnsi="Times New Roman" w:cs="Times New Roman"/>
                  <w:sz w:val="22"/>
                  <w:lang w:eastAsia="en-US"/>
                </w:rPr>
                <w:delText>as a clinical service</w:delText>
              </w:r>
            </w:del>
            <w:ins w:id="80" w:author="User" w:date="2017-02-27T12:02:00Z">
              <w:r w:rsidR="00BE5A3D">
                <w:rPr>
                  <w:rFonts w:ascii="Times New Roman" w:eastAsiaTheme="minorHAnsi" w:hAnsi="Times New Roman" w:cs="Times New Roman"/>
                  <w:sz w:val="22"/>
                  <w:lang w:eastAsia="en-US"/>
                </w:rPr>
                <w:t>as standard practice</w:t>
              </w:r>
            </w:ins>
            <w:r w:rsidR="0077479B" w:rsidRPr="0077479B">
              <w:rPr>
                <w:rFonts w:ascii="Times New Roman" w:eastAsiaTheme="minorHAnsi" w:hAnsi="Times New Roman" w:cs="Times New Roman"/>
                <w:sz w:val="22"/>
                <w:lang w:eastAsia="en-US"/>
              </w:rPr>
              <w:t xml:space="preserve"> in the NHS. </w:t>
            </w:r>
          </w:p>
          <w:p w14:paraId="7A8CB9E3" w14:textId="77777777" w:rsidR="0041340E" w:rsidRPr="00E876D1" w:rsidRDefault="0041340E" w:rsidP="008D3808">
            <w:pPr>
              <w:spacing w:before="40" w:after="40"/>
              <w:rPr>
                <w:i/>
                <w:iCs/>
              </w:rPr>
            </w:pPr>
          </w:p>
        </w:tc>
      </w:tr>
    </w:tbl>
    <w:p w14:paraId="173345E9" w14:textId="77777777" w:rsidR="009429BE" w:rsidRDefault="009429BE" w:rsidP="00E876D1">
      <w:pPr>
        <w:spacing w:before="60" w:after="60"/>
        <w:rPr>
          <w:b/>
          <w:bCs/>
        </w:rPr>
      </w:pPr>
    </w:p>
    <w:p w14:paraId="0BB7500C" w14:textId="77777777" w:rsidR="00990CB0" w:rsidRDefault="00990CB0" w:rsidP="00E876D1">
      <w:pPr>
        <w:spacing w:before="60" w:after="60"/>
        <w:rPr>
          <w:b/>
          <w:bCs/>
        </w:rPr>
      </w:pPr>
    </w:p>
    <w:tbl>
      <w:tblPr>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4A0" w:firstRow="1" w:lastRow="0" w:firstColumn="1" w:lastColumn="0" w:noHBand="0" w:noVBand="1"/>
      </w:tblPr>
      <w:tblGrid>
        <w:gridCol w:w="9243"/>
      </w:tblGrid>
      <w:tr w:rsidR="000C0DB3" w:rsidRPr="00990CB0" w14:paraId="4F1238DF" w14:textId="77777777" w:rsidTr="007239AD">
        <w:tc>
          <w:tcPr>
            <w:tcW w:w="9243" w:type="dxa"/>
            <w:shd w:val="clear" w:color="auto" w:fill="808080" w:themeFill="background1" w:themeFillShade="80"/>
            <w:vAlign w:val="center"/>
          </w:tcPr>
          <w:p w14:paraId="12868E6A" w14:textId="77777777" w:rsidR="000C0DB3" w:rsidRPr="0053551E" w:rsidRDefault="00C40B08" w:rsidP="0080285F">
            <w:pPr>
              <w:spacing w:before="120" w:after="120"/>
              <w:jc w:val="center"/>
              <w:rPr>
                <w:b/>
                <w:color w:val="FFFFFF"/>
                <w:sz w:val="28"/>
                <w:szCs w:val="28"/>
                <w:lang w:val="fr-FR"/>
              </w:rPr>
            </w:pPr>
            <w:r w:rsidRPr="00F04229">
              <w:rPr>
                <w:b/>
                <w:bCs/>
                <w:lang w:val="fr-FR"/>
              </w:rPr>
              <w:br w:type="page"/>
            </w:r>
            <w:bookmarkStart w:id="81" w:name="RESEARCH_PLAN"/>
            <w:bookmarkEnd w:id="81"/>
            <w:r w:rsidR="00187E9B" w:rsidRPr="0053551E">
              <w:rPr>
                <w:b/>
                <w:color w:val="FFFFFF"/>
                <w:sz w:val="28"/>
                <w:szCs w:val="28"/>
                <w:lang w:val="fr-FR"/>
              </w:rPr>
              <w:t>C</w:t>
            </w:r>
            <w:r w:rsidR="007239AD" w:rsidRPr="0053551E">
              <w:rPr>
                <w:b/>
                <w:color w:val="FFFFFF"/>
                <w:sz w:val="28"/>
                <w:szCs w:val="28"/>
                <w:lang w:val="fr-FR"/>
              </w:rPr>
              <w:t>LINICAL TRIALS UNIT PARTICIPATION</w:t>
            </w:r>
          </w:p>
        </w:tc>
      </w:tr>
    </w:tbl>
    <w:p w14:paraId="091C9DFA" w14:textId="77777777" w:rsidR="000C0DB3" w:rsidRPr="0053551E" w:rsidRDefault="000C0DB3" w:rsidP="00E876D1">
      <w:pPr>
        <w:spacing w:before="60" w:after="60"/>
        <w:rPr>
          <w:b/>
          <w:bCs/>
          <w:lang w:val="fr-FR"/>
        </w:rPr>
      </w:pP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2"/>
        <w:gridCol w:w="2312"/>
        <w:gridCol w:w="6"/>
        <w:gridCol w:w="2306"/>
        <w:gridCol w:w="2307"/>
        <w:gridCol w:w="6"/>
      </w:tblGrid>
      <w:tr w:rsidR="004F37B3" w:rsidRPr="00D86056" w14:paraId="0F6D4EE7" w14:textId="77777777" w:rsidTr="00A75C53">
        <w:trPr>
          <w:cantSplit/>
        </w:trPr>
        <w:tc>
          <w:tcPr>
            <w:tcW w:w="4630"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14:paraId="29E546EE" w14:textId="77777777" w:rsidR="004F37B3" w:rsidRPr="00D86056" w:rsidRDefault="004F37B3" w:rsidP="002354B9">
            <w:pPr>
              <w:spacing w:before="40" w:after="40"/>
              <w:rPr>
                <w:rFonts w:cs="Calibri"/>
                <w:b/>
              </w:rPr>
            </w:pPr>
            <w:r w:rsidRPr="00D86056">
              <w:rPr>
                <w:rFonts w:cs="Calibri"/>
                <w:b/>
              </w:rPr>
              <w:t>Is a Clinical Trials Unit involv</w:t>
            </w:r>
            <w:r>
              <w:rPr>
                <w:rFonts w:cs="Calibri"/>
                <w:b/>
              </w:rPr>
              <w:t>ed with this research proposal?</w:t>
            </w:r>
          </w:p>
        </w:tc>
        <w:tc>
          <w:tcPr>
            <w:tcW w:w="46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DEDA65" w14:textId="77777777" w:rsidR="004F37B3" w:rsidRPr="00F42319" w:rsidRDefault="00990CB0" w:rsidP="00AC5038">
            <w:pPr>
              <w:spacing w:before="40" w:after="40"/>
              <w:rPr>
                <w:iCs/>
              </w:rPr>
            </w:pPr>
            <w:r w:rsidRPr="00F42319">
              <w:rPr>
                <w:iCs/>
              </w:rPr>
              <w:t>Yes</w:t>
            </w:r>
          </w:p>
        </w:tc>
      </w:tr>
      <w:tr w:rsidR="004F37B3" w:rsidRPr="00D86056" w14:paraId="16E33A63" w14:textId="77777777" w:rsidTr="00A75C53">
        <w:trPr>
          <w:cantSplit/>
          <w:trHeight w:val="176"/>
        </w:trPr>
        <w:tc>
          <w:tcPr>
            <w:tcW w:w="2312" w:type="dxa"/>
            <w:tcBorders>
              <w:top w:val="single" w:sz="4" w:space="0" w:color="auto"/>
              <w:left w:val="single" w:sz="4" w:space="0" w:color="auto"/>
              <w:bottom w:val="single" w:sz="4" w:space="0" w:color="auto"/>
              <w:right w:val="single" w:sz="4" w:space="0" w:color="auto"/>
            </w:tcBorders>
            <w:shd w:val="clear" w:color="auto" w:fill="D9D9D9"/>
            <w:vAlign w:val="center"/>
          </w:tcPr>
          <w:p w14:paraId="6F78B135" w14:textId="77777777" w:rsidR="004F37B3" w:rsidRPr="00E81E5A" w:rsidRDefault="004F37B3" w:rsidP="002354B9">
            <w:pPr>
              <w:rPr>
                <w:b/>
                <w:szCs w:val="20"/>
              </w:rPr>
            </w:pPr>
            <w:r w:rsidRPr="00E81E5A">
              <w:rPr>
                <w:b/>
                <w:szCs w:val="20"/>
              </w:rPr>
              <w:t>Clinical Trials Unit</w:t>
            </w:r>
            <w:r w:rsidR="0080285F">
              <w:rPr>
                <w:b/>
                <w:szCs w:val="20"/>
              </w:rPr>
              <w:t xml:space="preserve"> (CTU)</w:t>
            </w:r>
          </w:p>
        </w:tc>
        <w:tc>
          <w:tcPr>
            <w:tcW w:w="2312" w:type="dxa"/>
            <w:tcBorders>
              <w:top w:val="single" w:sz="4" w:space="0" w:color="auto"/>
              <w:left w:val="single" w:sz="4" w:space="0" w:color="auto"/>
              <w:bottom w:val="single" w:sz="4" w:space="0" w:color="auto"/>
              <w:right w:val="single" w:sz="4" w:space="0" w:color="auto"/>
            </w:tcBorders>
            <w:shd w:val="clear" w:color="auto" w:fill="D9D9D9"/>
            <w:vAlign w:val="center"/>
          </w:tcPr>
          <w:p w14:paraId="04332E6D" w14:textId="77777777" w:rsidR="004F37B3" w:rsidRPr="00E81E5A" w:rsidRDefault="00EB2D2F" w:rsidP="002354B9">
            <w:pPr>
              <w:rPr>
                <w:b/>
                <w:szCs w:val="20"/>
              </w:rPr>
            </w:pPr>
            <w:hyperlink r:id="rId13" w:anchor="mPageFrameCtl_ctlPageContent_ctlDataList" w:tooltip="Does the CTU hold a UKCRC regn? " w:history="1">
              <w:r w:rsidR="004F37B3" w:rsidRPr="00E81E5A">
                <w:rPr>
                  <w:b/>
                  <w:szCs w:val="20"/>
                </w:rPr>
                <w:t>Does the CTU hold a UKCRC registration?</w:t>
              </w:r>
            </w:hyperlink>
          </w:p>
        </w:tc>
        <w:tc>
          <w:tcPr>
            <w:tcW w:w="231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A88BBED" w14:textId="77777777" w:rsidR="004F37B3" w:rsidRPr="00E81E5A" w:rsidRDefault="00EB2D2F" w:rsidP="002354B9">
            <w:pPr>
              <w:rPr>
                <w:b/>
                <w:szCs w:val="20"/>
              </w:rPr>
            </w:pPr>
            <w:hyperlink r:id="rId14" w:anchor="mPageFrameCtl_ctlPageContent_ctlDataList" w:tooltip="UKCRC Reg. No. " w:history="1">
              <w:r w:rsidR="004F37B3" w:rsidRPr="00E81E5A">
                <w:rPr>
                  <w:b/>
                  <w:szCs w:val="20"/>
                </w:rPr>
                <w:t>UKCRC Reg. No.</w:t>
              </w:r>
            </w:hyperlink>
          </w:p>
        </w:tc>
        <w:tc>
          <w:tcPr>
            <w:tcW w:w="231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A9E5302" w14:textId="77777777" w:rsidR="004F37B3" w:rsidRPr="00E81E5A" w:rsidRDefault="00EB2D2F" w:rsidP="002354B9">
            <w:pPr>
              <w:rPr>
                <w:b/>
                <w:szCs w:val="20"/>
              </w:rPr>
            </w:pPr>
            <w:hyperlink r:id="rId15" w:anchor="mPageFrameCtl_ctlPageContent_ctlDataList" w:tooltip="Is CTU receiving CTU support funding from NIHR? " w:history="1">
              <w:r w:rsidR="004F37B3" w:rsidRPr="00E81E5A">
                <w:rPr>
                  <w:b/>
                  <w:szCs w:val="20"/>
                </w:rPr>
                <w:t xml:space="preserve">Is </w:t>
              </w:r>
              <w:r w:rsidR="0080285F">
                <w:rPr>
                  <w:b/>
                  <w:szCs w:val="20"/>
                </w:rPr>
                <w:t xml:space="preserve">the </w:t>
              </w:r>
              <w:r w:rsidR="004F37B3" w:rsidRPr="00E81E5A">
                <w:rPr>
                  <w:b/>
                  <w:szCs w:val="20"/>
                </w:rPr>
                <w:t>CTU receiving CTU support funding from NIHR?</w:t>
              </w:r>
            </w:hyperlink>
          </w:p>
        </w:tc>
      </w:tr>
      <w:tr w:rsidR="004F37B3" w:rsidRPr="00D86056" w14:paraId="1E0C5832" w14:textId="77777777" w:rsidTr="00A75C53">
        <w:trPr>
          <w:cantSplit/>
          <w:trHeight w:val="176"/>
        </w:trPr>
        <w:tc>
          <w:tcPr>
            <w:tcW w:w="2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3A675" w14:textId="53407623" w:rsidR="004F37B3" w:rsidRPr="00F42319" w:rsidRDefault="00E62BD6" w:rsidP="002354B9">
            <w:pPr>
              <w:rPr>
                <w:bCs/>
                <w:szCs w:val="20"/>
              </w:rPr>
            </w:pPr>
            <w:r w:rsidRPr="00F42319">
              <w:rPr>
                <w:iCs/>
              </w:rPr>
              <w:t>Sheffield Clinical Trials Research Unit</w:t>
            </w:r>
            <w:r w:rsidR="00181CAF">
              <w:rPr>
                <w:iCs/>
              </w:rPr>
              <w:t xml:space="preserve"> (CTRU)</w:t>
            </w:r>
          </w:p>
        </w:tc>
        <w:tc>
          <w:tcPr>
            <w:tcW w:w="2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559CB7" w14:textId="77777777" w:rsidR="004F37B3" w:rsidRPr="0041340E" w:rsidRDefault="00E62BD6" w:rsidP="002354B9">
            <w:pPr>
              <w:rPr>
                <w:bCs/>
                <w:szCs w:val="20"/>
              </w:rPr>
            </w:pPr>
            <w:r>
              <w:rPr>
                <w:bCs/>
                <w:szCs w:val="20"/>
              </w:rPr>
              <w:t>Yes</w:t>
            </w:r>
          </w:p>
        </w:tc>
        <w:tc>
          <w:tcPr>
            <w:tcW w:w="231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69D386" w14:textId="77777777" w:rsidR="004F37B3" w:rsidRPr="0041340E" w:rsidRDefault="00E62BD6" w:rsidP="002354B9">
            <w:pPr>
              <w:rPr>
                <w:bCs/>
                <w:szCs w:val="20"/>
              </w:rPr>
            </w:pPr>
            <w:r>
              <w:rPr>
                <w:bCs/>
                <w:szCs w:val="20"/>
              </w:rPr>
              <w:t>34</w:t>
            </w:r>
          </w:p>
        </w:tc>
        <w:tc>
          <w:tcPr>
            <w:tcW w:w="23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E49A9D" w14:textId="77777777" w:rsidR="004F37B3" w:rsidRPr="0041340E" w:rsidRDefault="00E62BD6" w:rsidP="002354B9">
            <w:pPr>
              <w:rPr>
                <w:bCs/>
                <w:szCs w:val="20"/>
              </w:rPr>
            </w:pPr>
            <w:r>
              <w:rPr>
                <w:bCs/>
                <w:szCs w:val="20"/>
              </w:rPr>
              <w:t>Yes</w:t>
            </w:r>
          </w:p>
        </w:tc>
      </w:tr>
      <w:tr w:rsidR="004F37B3" w:rsidRPr="00D86056" w14:paraId="043DBCBE" w14:textId="77777777" w:rsidTr="00B0342E">
        <w:trPr>
          <w:cantSplit/>
          <w:trHeight w:val="176"/>
        </w:trPr>
        <w:tc>
          <w:tcPr>
            <w:tcW w:w="2312" w:type="dxa"/>
            <w:tcBorders>
              <w:top w:val="single" w:sz="4" w:space="0" w:color="auto"/>
              <w:left w:val="nil"/>
              <w:bottom w:val="nil"/>
              <w:right w:val="nil"/>
            </w:tcBorders>
            <w:shd w:val="clear" w:color="auto" w:fill="FFFFFF" w:themeFill="background1"/>
            <w:vAlign w:val="center"/>
          </w:tcPr>
          <w:p w14:paraId="5AA043DD" w14:textId="77777777" w:rsidR="004F37B3" w:rsidRPr="0041340E" w:rsidRDefault="004F37B3" w:rsidP="002354B9">
            <w:pPr>
              <w:rPr>
                <w:bCs/>
                <w:szCs w:val="20"/>
              </w:rPr>
            </w:pPr>
          </w:p>
        </w:tc>
        <w:tc>
          <w:tcPr>
            <w:tcW w:w="2312" w:type="dxa"/>
            <w:tcBorders>
              <w:top w:val="single" w:sz="4" w:space="0" w:color="auto"/>
              <w:left w:val="nil"/>
              <w:bottom w:val="nil"/>
              <w:right w:val="nil"/>
            </w:tcBorders>
            <w:shd w:val="clear" w:color="auto" w:fill="FFFFFF" w:themeFill="background1"/>
            <w:vAlign w:val="center"/>
          </w:tcPr>
          <w:p w14:paraId="51585CFC" w14:textId="77777777" w:rsidR="004F37B3" w:rsidRPr="0041340E" w:rsidRDefault="004F37B3" w:rsidP="002354B9">
            <w:pPr>
              <w:rPr>
                <w:bCs/>
                <w:szCs w:val="20"/>
              </w:rPr>
            </w:pPr>
          </w:p>
        </w:tc>
        <w:tc>
          <w:tcPr>
            <w:tcW w:w="2312" w:type="dxa"/>
            <w:gridSpan w:val="2"/>
            <w:tcBorders>
              <w:top w:val="single" w:sz="4" w:space="0" w:color="auto"/>
              <w:left w:val="nil"/>
              <w:bottom w:val="nil"/>
              <w:right w:val="nil"/>
            </w:tcBorders>
            <w:shd w:val="clear" w:color="auto" w:fill="FFFFFF" w:themeFill="background1"/>
            <w:vAlign w:val="center"/>
          </w:tcPr>
          <w:p w14:paraId="45F4185F" w14:textId="77777777" w:rsidR="004F37B3" w:rsidRPr="0041340E" w:rsidRDefault="004F37B3" w:rsidP="002354B9">
            <w:pPr>
              <w:rPr>
                <w:bCs/>
                <w:szCs w:val="20"/>
              </w:rPr>
            </w:pPr>
          </w:p>
        </w:tc>
        <w:tc>
          <w:tcPr>
            <w:tcW w:w="2313" w:type="dxa"/>
            <w:gridSpan w:val="2"/>
            <w:tcBorders>
              <w:top w:val="single" w:sz="4" w:space="0" w:color="auto"/>
              <w:left w:val="nil"/>
              <w:bottom w:val="nil"/>
              <w:right w:val="nil"/>
            </w:tcBorders>
            <w:shd w:val="clear" w:color="auto" w:fill="FFFFFF" w:themeFill="background1"/>
            <w:vAlign w:val="center"/>
          </w:tcPr>
          <w:p w14:paraId="4057D2C6" w14:textId="77777777" w:rsidR="004F37B3" w:rsidRPr="0041340E" w:rsidRDefault="004F37B3" w:rsidP="002354B9">
            <w:pPr>
              <w:rPr>
                <w:bCs/>
                <w:szCs w:val="20"/>
              </w:rPr>
            </w:pPr>
          </w:p>
        </w:tc>
      </w:tr>
      <w:tr w:rsidR="00B0342E" w:rsidRPr="00D86056" w14:paraId="1699983A" w14:textId="77777777" w:rsidTr="00B0342E">
        <w:trPr>
          <w:cantSplit/>
          <w:trHeight w:val="176"/>
        </w:trPr>
        <w:tc>
          <w:tcPr>
            <w:tcW w:w="2312" w:type="dxa"/>
            <w:tcBorders>
              <w:top w:val="nil"/>
              <w:left w:val="nil"/>
              <w:bottom w:val="single" w:sz="4" w:space="0" w:color="auto"/>
              <w:right w:val="nil"/>
            </w:tcBorders>
            <w:shd w:val="clear" w:color="auto" w:fill="FFFFFF" w:themeFill="background1"/>
            <w:vAlign w:val="center"/>
          </w:tcPr>
          <w:p w14:paraId="4F7E6B16" w14:textId="77777777" w:rsidR="00B0342E" w:rsidRPr="0041340E" w:rsidRDefault="00B0342E" w:rsidP="002354B9">
            <w:pPr>
              <w:rPr>
                <w:bCs/>
                <w:szCs w:val="20"/>
              </w:rPr>
            </w:pPr>
          </w:p>
        </w:tc>
        <w:tc>
          <w:tcPr>
            <w:tcW w:w="2312" w:type="dxa"/>
            <w:tcBorders>
              <w:top w:val="nil"/>
              <w:left w:val="nil"/>
              <w:bottom w:val="single" w:sz="4" w:space="0" w:color="auto"/>
              <w:right w:val="nil"/>
            </w:tcBorders>
            <w:shd w:val="clear" w:color="auto" w:fill="FFFFFF" w:themeFill="background1"/>
            <w:vAlign w:val="center"/>
          </w:tcPr>
          <w:p w14:paraId="3FDF0F52" w14:textId="77777777" w:rsidR="00B0342E" w:rsidRPr="0041340E" w:rsidRDefault="00B0342E" w:rsidP="002354B9">
            <w:pPr>
              <w:rPr>
                <w:bCs/>
                <w:szCs w:val="20"/>
              </w:rPr>
            </w:pPr>
          </w:p>
        </w:tc>
        <w:tc>
          <w:tcPr>
            <w:tcW w:w="2312" w:type="dxa"/>
            <w:gridSpan w:val="2"/>
            <w:tcBorders>
              <w:top w:val="nil"/>
              <w:left w:val="nil"/>
              <w:bottom w:val="single" w:sz="4" w:space="0" w:color="auto"/>
              <w:right w:val="nil"/>
            </w:tcBorders>
            <w:shd w:val="clear" w:color="auto" w:fill="FFFFFF" w:themeFill="background1"/>
            <w:vAlign w:val="center"/>
          </w:tcPr>
          <w:p w14:paraId="6B5B9EF1" w14:textId="77777777" w:rsidR="00B0342E" w:rsidRPr="0041340E" w:rsidRDefault="00B0342E" w:rsidP="002354B9">
            <w:pPr>
              <w:rPr>
                <w:bCs/>
                <w:szCs w:val="20"/>
              </w:rPr>
            </w:pPr>
          </w:p>
        </w:tc>
        <w:tc>
          <w:tcPr>
            <w:tcW w:w="2313" w:type="dxa"/>
            <w:gridSpan w:val="2"/>
            <w:tcBorders>
              <w:top w:val="nil"/>
              <w:left w:val="nil"/>
              <w:bottom w:val="single" w:sz="4" w:space="0" w:color="auto"/>
              <w:right w:val="nil"/>
            </w:tcBorders>
            <w:shd w:val="clear" w:color="auto" w:fill="FFFFFF" w:themeFill="background1"/>
            <w:vAlign w:val="center"/>
          </w:tcPr>
          <w:p w14:paraId="34ED81CE" w14:textId="77777777" w:rsidR="00B0342E" w:rsidRPr="0041340E" w:rsidRDefault="00B0342E" w:rsidP="002354B9">
            <w:pPr>
              <w:rPr>
                <w:bCs/>
                <w:szCs w:val="20"/>
              </w:rPr>
            </w:pPr>
          </w:p>
        </w:tc>
      </w:tr>
      <w:tr w:rsidR="00A75C53" w:rsidRPr="00D86056" w14:paraId="2A58DAFD" w14:textId="77777777" w:rsidTr="00A75C53">
        <w:trPr>
          <w:cantSplit/>
          <w:trHeight w:val="176"/>
        </w:trPr>
        <w:tc>
          <w:tcPr>
            <w:tcW w:w="9249"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719B20" w14:textId="77777777" w:rsidR="00A75C53" w:rsidRPr="00A75C53" w:rsidRDefault="00A75C53" w:rsidP="00A75C53">
            <w:pPr>
              <w:spacing w:before="60" w:after="60"/>
              <w:rPr>
                <w:b/>
                <w:szCs w:val="20"/>
              </w:rPr>
            </w:pPr>
            <w:r w:rsidRPr="00A75C53">
              <w:rPr>
                <w:b/>
                <w:szCs w:val="20"/>
              </w:rPr>
              <w:t xml:space="preserve">If </w:t>
            </w:r>
            <w:proofErr w:type="spellStart"/>
            <w:r w:rsidRPr="00A75C53">
              <w:rPr>
                <w:b/>
                <w:szCs w:val="20"/>
              </w:rPr>
              <w:t>applicable</w:t>
            </w:r>
            <w:proofErr w:type="gramStart"/>
            <w:r w:rsidRPr="00A75C53">
              <w:rPr>
                <w:b/>
                <w:szCs w:val="20"/>
              </w:rPr>
              <w:t>,please</w:t>
            </w:r>
            <w:proofErr w:type="spellEnd"/>
            <w:proofErr w:type="gramEnd"/>
            <w:r w:rsidRPr="00A75C53">
              <w:rPr>
                <w:b/>
                <w:szCs w:val="20"/>
              </w:rPr>
              <w:t xml:space="preserve"> describe how you have worked with </w:t>
            </w:r>
            <w:commentRangeStart w:id="82"/>
            <w:r w:rsidRPr="00A75C53">
              <w:rPr>
                <w:b/>
                <w:szCs w:val="20"/>
              </w:rPr>
              <w:t xml:space="preserve">a Clinical Trials Unit </w:t>
            </w:r>
            <w:commentRangeEnd w:id="82"/>
            <w:r w:rsidR="00D06E3C">
              <w:rPr>
                <w:rStyle w:val="CommentReference"/>
              </w:rPr>
              <w:commentReference w:id="82"/>
            </w:r>
            <w:r w:rsidRPr="00A75C53">
              <w:rPr>
                <w:b/>
                <w:szCs w:val="20"/>
              </w:rPr>
              <w:t>in developing your application</w:t>
            </w:r>
            <w:r w:rsidR="00B0342E">
              <w:rPr>
                <w:b/>
                <w:szCs w:val="20"/>
              </w:rPr>
              <w:t xml:space="preserve"> </w:t>
            </w:r>
            <w:r w:rsidRPr="00A75C53">
              <w:rPr>
                <w:b/>
                <w:szCs w:val="20"/>
              </w:rPr>
              <w:t>and what support they will provide if funding is approved.</w:t>
            </w:r>
          </w:p>
        </w:tc>
      </w:tr>
      <w:tr w:rsidR="004F37B3" w:rsidRPr="00D86056" w14:paraId="1D4ECEFC" w14:textId="77777777" w:rsidTr="00A75C53">
        <w:tc>
          <w:tcPr>
            <w:tcW w:w="9249" w:type="dxa"/>
            <w:gridSpan w:val="6"/>
            <w:tcBorders>
              <w:top w:val="single" w:sz="4" w:space="0" w:color="auto"/>
            </w:tcBorders>
            <w:shd w:val="clear" w:color="auto" w:fill="FFFFFF"/>
            <w:vAlign w:val="center"/>
          </w:tcPr>
          <w:p w14:paraId="2211BB65" w14:textId="7245F752" w:rsidR="00B0342E" w:rsidRPr="00181CAF" w:rsidRDefault="00730BC6" w:rsidP="001F6527">
            <w:pPr>
              <w:rPr>
                <w:rFonts w:eastAsiaTheme="minorHAnsi"/>
                <w:szCs w:val="20"/>
                <w:lang w:eastAsia="en-US"/>
              </w:rPr>
            </w:pPr>
            <w:commentRangeStart w:id="83"/>
            <w:r w:rsidRPr="008322A9">
              <w:rPr>
                <w:iCs/>
              </w:rPr>
              <w:t>Sheffield</w:t>
            </w:r>
            <w:r w:rsidR="00181CAF">
              <w:rPr>
                <w:iCs/>
              </w:rPr>
              <w:t xml:space="preserve"> CTRU</w:t>
            </w:r>
            <w:ins w:id="84" w:author="User" w:date="2017-02-27T12:04:00Z">
              <w:r w:rsidR="00BE5A3D">
                <w:rPr>
                  <w:iCs/>
                </w:rPr>
                <w:t>.</w:t>
              </w:r>
            </w:ins>
            <w:r w:rsidRPr="008322A9">
              <w:rPr>
                <w:iCs/>
              </w:rPr>
              <w:t xml:space="preserve"> </w:t>
            </w:r>
            <w:del w:id="85" w:author="User" w:date="2017-02-27T12:05:00Z">
              <w:r w:rsidRPr="008322A9" w:rsidDel="00BE5A3D">
                <w:rPr>
                  <w:iCs/>
                </w:rPr>
                <w:delText>has been involved</w:delText>
              </w:r>
              <w:r w:rsidR="00181CAF" w:rsidDel="00BE5A3D">
                <w:rPr>
                  <w:iCs/>
                </w:rPr>
                <w:delText xml:space="preserve"> with</w:delText>
              </w:r>
              <w:r w:rsidRPr="008322A9" w:rsidDel="00BE5A3D">
                <w:rPr>
                  <w:iCs/>
                </w:rPr>
                <w:delText xml:space="preserve"> the </w:delText>
              </w:r>
              <w:r w:rsidR="00181CAF" w:rsidDel="00BE5A3D">
                <w:rPr>
                  <w:iCs/>
                </w:rPr>
                <w:delText>writing the application as well as</w:delText>
              </w:r>
            </w:del>
            <w:proofErr w:type="gramStart"/>
            <w:ins w:id="86" w:author="User" w:date="2017-02-27T12:06:00Z">
              <w:r w:rsidR="00BE5A3D">
                <w:rPr>
                  <w:iCs/>
                </w:rPr>
                <w:t>have</w:t>
              </w:r>
              <w:proofErr w:type="gramEnd"/>
              <w:r w:rsidR="00BE5A3D">
                <w:rPr>
                  <w:iCs/>
                </w:rPr>
                <w:t xml:space="preserve"> been</w:t>
              </w:r>
            </w:ins>
            <w:ins w:id="87" w:author="User" w:date="2017-02-27T12:05:00Z">
              <w:r w:rsidR="00BE5A3D">
                <w:rPr>
                  <w:iCs/>
                </w:rPr>
                <w:t xml:space="preserve"> fully involved with the application in</w:t>
              </w:r>
            </w:ins>
            <w:ins w:id="88" w:author="User" w:date="2017-02-27T12:07:00Z">
              <w:r w:rsidR="007F78D5">
                <w:rPr>
                  <w:iCs/>
                </w:rPr>
                <w:t>putting to the</w:t>
              </w:r>
            </w:ins>
            <w:r w:rsidR="00181CAF">
              <w:rPr>
                <w:iCs/>
              </w:rPr>
              <w:t xml:space="preserve"> </w:t>
            </w:r>
            <w:del w:id="89" w:author="User" w:date="2017-02-27T12:05:00Z">
              <w:r w:rsidR="00181CAF" w:rsidDel="00BE5A3D">
                <w:rPr>
                  <w:iCs/>
                </w:rPr>
                <w:delText>guiding</w:delText>
              </w:r>
              <w:r w:rsidRPr="008322A9" w:rsidDel="00BE5A3D">
                <w:rPr>
                  <w:iCs/>
                </w:rPr>
                <w:delText xml:space="preserve"> </w:delText>
              </w:r>
            </w:del>
            <w:ins w:id="90" w:author="User" w:date="2017-02-27T12:06:00Z">
              <w:r w:rsidR="00BE5A3D">
                <w:rPr>
                  <w:iCs/>
                </w:rPr>
                <w:t xml:space="preserve">study </w:t>
              </w:r>
            </w:ins>
            <w:r>
              <w:rPr>
                <w:rFonts w:eastAsiaTheme="minorHAnsi"/>
                <w:szCs w:val="20"/>
                <w:lang w:eastAsia="en-US"/>
              </w:rPr>
              <w:t>design</w:t>
            </w:r>
            <w:ins w:id="91" w:author="User" w:date="2017-02-27T15:43:00Z">
              <w:r w:rsidR="001F6527">
                <w:rPr>
                  <w:rFonts w:eastAsiaTheme="minorHAnsi"/>
                  <w:szCs w:val="20"/>
                  <w:lang w:eastAsia="en-US"/>
                </w:rPr>
                <w:t xml:space="preserve"> and management</w:t>
              </w:r>
            </w:ins>
            <w:del w:id="92" w:author="User" w:date="2017-02-27T12:07:00Z">
              <w:r w:rsidDel="007F78D5">
                <w:rPr>
                  <w:rFonts w:eastAsiaTheme="minorHAnsi"/>
                  <w:szCs w:val="20"/>
                  <w:lang w:eastAsia="en-US"/>
                </w:rPr>
                <w:delText>, methodology</w:delText>
              </w:r>
            </w:del>
            <w:r>
              <w:rPr>
                <w:rFonts w:eastAsiaTheme="minorHAnsi"/>
                <w:szCs w:val="20"/>
                <w:lang w:eastAsia="en-US"/>
              </w:rPr>
              <w:t>,</w:t>
            </w:r>
            <w:r w:rsidR="00181CAF">
              <w:rPr>
                <w:rFonts w:eastAsiaTheme="minorHAnsi"/>
                <w:szCs w:val="20"/>
                <w:lang w:eastAsia="en-US"/>
              </w:rPr>
              <w:t xml:space="preserve"> sample </w:t>
            </w:r>
            <w:proofErr w:type="spellStart"/>
            <w:r w:rsidR="00181CAF">
              <w:rPr>
                <w:rFonts w:eastAsiaTheme="minorHAnsi"/>
                <w:szCs w:val="20"/>
                <w:lang w:eastAsia="en-US"/>
              </w:rPr>
              <w:t>size</w:t>
            </w:r>
            <w:ins w:id="93" w:author="User" w:date="2017-02-27T12:05:00Z">
              <w:r w:rsidR="00BE5A3D">
                <w:rPr>
                  <w:iCs/>
                </w:rPr>
                <w:t>,</w:t>
              </w:r>
            </w:ins>
            <w:del w:id="94" w:author="User" w:date="2017-02-27T12:05:00Z">
              <w:r w:rsidR="00181CAF" w:rsidDel="00BE5A3D">
                <w:rPr>
                  <w:iCs/>
                </w:rPr>
                <w:delText xml:space="preserve"> </w:delText>
              </w:r>
              <w:r w:rsidDel="00BE5A3D">
                <w:rPr>
                  <w:rFonts w:eastAsiaTheme="minorHAnsi"/>
                  <w:szCs w:val="20"/>
                  <w:lang w:eastAsia="en-US"/>
                </w:rPr>
                <w:delText xml:space="preserve">and supported </w:delText>
              </w:r>
            </w:del>
            <w:ins w:id="95" w:author="User" w:date="2017-02-27T15:43:00Z">
              <w:r w:rsidR="001F6527">
                <w:rPr>
                  <w:rFonts w:eastAsiaTheme="minorHAnsi"/>
                  <w:szCs w:val="20"/>
                  <w:lang w:eastAsia="en-US"/>
                </w:rPr>
                <w:t>data</w:t>
              </w:r>
              <w:proofErr w:type="spellEnd"/>
              <w:r w:rsidR="001F6527">
                <w:rPr>
                  <w:rFonts w:eastAsiaTheme="minorHAnsi"/>
                  <w:szCs w:val="20"/>
                  <w:lang w:eastAsia="en-US"/>
                </w:rPr>
                <w:t xml:space="preserve"> </w:t>
              </w:r>
            </w:ins>
            <w:ins w:id="96" w:author="User" w:date="2017-02-27T12:07:00Z">
              <w:r w:rsidR="007F78D5">
                <w:rPr>
                  <w:rFonts w:eastAsiaTheme="minorHAnsi"/>
                  <w:szCs w:val="20"/>
                  <w:lang w:eastAsia="en-US"/>
                </w:rPr>
                <w:t xml:space="preserve">analysis </w:t>
              </w:r>
            </w:ins>
            <w:ins w:id="97" w:author="User" w:date="2017-02-27T12:08:00Z">
              <w:r w:rsidR="001F6527">
                <w:rPr>
                  <w:rFonts w:eastAsiaTheme="minorHAnsi"/>
                  <w:szCs w:val="20"/>
                  <w:lang w:eastAsia="en-US"/>
                </w:rPr>
                <w:t xml:space="preserve">and </w:t>
              </w:r>
            </w:ins>
            <w:ins w:id="98" w:author="User" w:date="2017-02-27T12:07:00Z">
              <w:r w:rsidR="007F78D5">
                <w:rPr>
                  <w:rFonts w:eastAsiaTheme="minorHAnsi"/>
                  <w:szCs w:val="20"/>
                  <w:lang w:eastAsia="en-US"/>
                </w:rPr>
                <w:t xml:space="preserve">management and </w:t>
              </w:r>
            </w:ins>
            <w:proofErr w:type="spellStart"/>
            <w:r>
              <w:rPr>
                <w:rFonts w:eastAsiaTheme="minorHAnsi"/>
                <w:szCs w:val="20"/>
                <w:lang w:eastAsia="en-US"/>
              </w:rPr>
              <w:t>cos</w:t>
            </w:r>
            <w:del w:id="99" w:author="User" w:date="2017-02-27T15:43:00Z">
              <w:r w:rsidDel="001F6527">
                <w:rPr>
                  <w:rFonts w:eastAsiaTheme="minorHAnsi"/>
                  <w:szCs w:val="20"/>
                  <w:lang w:eastAsia="en-US"/>
                </w:rPr>
                <w:delText>ting</w:delText>
              </w:r>
            </w:del>
            <w:r w:rsidR="00181CAF">
              <w:rPr>
                <w:rFonts w:eastAsiaTheme="minorHAnsi"/>
                <w:szCs w:val="20"/>
                <w:lang w:eastAsia="en-US"/>
              </w:rPr>
              <w:t>s</w:t>
            </w:r>
            <w:proofErr w:type="spellEnd"/>
            <w:r w:rsidRPr="008322A9">
              <w:rPr>
                <w:rFonts w:eastAsiaTheme="minorHAnsi"/>
                <w:szCs w:val="20"/>
                <w:lang w:eastAsia="en-US"/>
              </w:rPr>
              <w:t xml:space="preserve">. </w:t>
            </w:r>
            <w:r>
              <w:rPr>
                <w:rFonts w:eastAsiaTheme="minorHAnsi"/>
                <w:szCs w:val="20"/>
                <w:lang w:eastAsia="en-US"/>
              </w:rPr>
              <w:t xml:space="preserve"> </w:t>
            </w:r>
            <w:del w:id="100" w:author="User" w:date="2017-02-27T12:10:00Z">
              <w:r w:rsidRPr="008322A9" w:rsidDel="007F78D5">
                <w:rPr>
                  <w:rFonts w:eastAsiaTheme="minorHAnsi"/>
                  <w:szCs w:val="20"/>
                  <w:lang w:eastAsia="en-US"/>
                </w:rPr>
                <w:delText>A study manager</w:delText>
              </w:r>
            </w:del>
            <w:ins w:id="101" w:author="User" w:date="2017-02-27T12:11:00Z">
              <w:r w:rsidR="007F78D5">
                <w:rPr>
                  <w:rFonts w:eastAsiaTheme="minorHAnsi"/>
                  <w:szCs w:val="20"/>
                  <w:lang w:eastAsia="en-US"/>
                </w:rPr>
                <w:t>CTRU will provide s</w:t>
              </w:r>
            </w:ins>
            <w:ins w:id="102" w:author="User" w:date="2017-02-27T12:10:00Z">
              <w:r w:rsidR="007F78D5">
                <w:rPr>
                  <w:rFonts w:eastAsiaTheme="minorHAnsi"/>
                  <w:szCs w:val="20"/>
                  <w:lang w:eastAsia="en-US"/>
                </w:rPr>
                <w:t>tudy management, data ma</w:t>
              </w:r>
            </w:ins>
            <w:ins w:id="103" w:author="User" w:date="2017-02-27T12:11:00Z">
              <w:r w:rsidR="007F78D5">
                <w:rPr>
                  <w:rFonts w:eastAsiaTheme="minorHAnsi"/>
                  <w:szCs w:val="20"/>
                  <w:lang w:eastAsia="en-US"/>
                </w:rPr>
                <w:t>nagement and statistical analysis</w:t>
              </w:r>
              <w:proofErr w:type="gramStart"/>
              <w:r w:rsidR="007F78D5">
                <w:rPr>
                  <w:rFonts w:eastAsiaTheme="minorHAnsi"/>
                  <w:szCs w:val="20"/>
                  <w:lang w:eastAsia="en-US"/>
                </w:rPr>
                <w:t>,</w:t>
              </w:r>
            </w:ins>
            <w:ins w:id="104" w:author="User" w:date="2017-02-27T12:10:00Z">
              <w:r w:rsidR="007F78D5">
                <w:rPr>
                  <w:rFonts w:eastAsiaTheme="minorHAnsi"/>
                  <w:szCs w:val="20"/>
                  <w:lang w:eastAsia="en-US"/>
                </w:rPr>
                <w:t xml:space="preserve"> </w:t>
              </w:r>
            </w:ins>
            <w:r>
              <w:rPr>
                <w:rFonts w:eastAsiaTheme="minorHAnsi"/>
                <w:szCs w:val="20"/>
                <w:lang w:eastAsia="en-US"/>
              </w:rPr>
              <w:t xml:space="preserve"> </w:t>
            </w:r>
            <w:proofErr w:type="gramEnd"/>
            <w:del w:id="105" w:author="User" w:date="2017-02-27T12:03:00Z">
              <w:r w:rsidDel="00BE5A3D">
                <w:rPr>
                  <w:rFonts w:eastAsiaTheme="minorHAnsi"/>
                  <w:szCs w:val="20"/>
                  <w:lang w:eastAsia="en-US"/>
                </w:rPr>
                <w:delText>(co-applicant)</w:delText>
              </w:r>
              <w:r w:rsidR="00181CAF" w:rsidDel="00BE5A3D">
                <w:rPr>
                  <w:rFonts w:eastAsiaTheme="minorHAnsi"/>
                  <w:szCs w:val="20"/>
                  <w:lang w:eastAsia="en-US"/>
                </w:rPr>
                <w:delText xml:space="preserve"> </w:delText>
              </w:r>
            </w:del>
            <w:del w:id="106" w:author="User" w:date="2017-02-27T12:11:00Z">
              <w:r w:rsidR="00181CAF" w:rsidDel="007F78D5">
                <w:rPr>
                  <w:rFonts w:eastAsiaTheme="minorHAnsi"/>
                  <w:szCs w:val="20"/>
                  <w:lang w:eastAsia="en-US"/>
                </w:rPr>
                <w:delText>will be based in the</w:delText>
              </w:r>
              <w:r w:rsidDel="007F78D5">
                <w:rPr>
                  <w:rFonts w:eastAsiaTheme="minorHAnsi"/>
                  <w:szCs w:val="20"/>
                  <w:lang w:eastAsia="en-US"/>
                </w:rPr>
                <w:delText xml:space="preserve"> CTRU</w:delText>
              </w:r>
            </w:del>
            <w:ins w:id="107" w:author="User" w:date="2017-02-27T12:03:00Z">
              <w:r w:rsidR="00BE5A3D">
                <w:rPr>
                  <w:rFonts w:eastAsiaTheme="minorHAnsi"/>
                  <w:szCs w:val="20"/>
                  <w:lang w:eastAsia="en-US"/>
                </w:rPr>
                <w:t>supported by the senior trials team (all co-</w:t>
              </w:r>
              <w:proofErr w:type="spellStart"/>
              <w:r w:rsidR="00BE5A3D">
                <w:rPr>
                  <w:rFonts w:eastAsiaTheme="minorHAnsi"/>
                  <w:szCs w:val="20"/>
                  <w:lang w:eastAsia="en-US"/>
                </w:rPr>
                <w:t>appli</w:t>
              </w:r>
              <w:r w:rsidR="007F78D5">
                <w:rPr>
                  <w:rFonts w:eastAsiaTheme="minorHAnsi"/>
                  <w:szCs w:val="20"/>
                  <w:lang w:eastAsia="en-US"/>
                </w:rPr>
                <w:t>cants</w:t>
              </w:r>
            </w:ins>
            <w:r w:rsidR="00181CAF">
              <w:rPr>
                <w:rFonts w:eastAsiaTheme="minorHAnsi"/>
                <w:szCs w:val="20"/>
                <w:lang w:eastAsia="en-US"/>
              </w:rPr>
              <w:t>.</w:t>
            </w:r>
            <w:commentRangeEnd w:id="83"/>
            <w:proofErr w:type="spellEnd"/>
            <w:ins w:id="108" w:author="User" w:date="2017-02-27T12:08:00Z">
              <w:r w:rsidR="007F78D5">
                <w:rPr>
                  <w:rFonts w:eastAsiaTheme="minorHAnsi"/>
                  <w:szCs w:val="20"/>
                  <w:lang w:eastAsia="en-US"/>
                </w:rPr>
                <w:t xml:space="preserve"> </w:t>
              </w:r>
            </w:ins>
            <w:del w:id="109" w:author="User" w:date="2017-02-27T12:09:00Z">
              <w:r w:rsidR="00E72985" w:rsidDel="007F78D5">
                <w:rPr>
                  <w:rStyle w:val="CommentReference"/>
                </w:rPr>
                <w:commentReference w:id="83"/>
              </w:r>
            </w:del>
          </w:p>
        </w:tc>
        <w:bookmarkStart w:id="110" w:name="_GoBack"/>
        <w:bookmarkEnd w:id="110"/>
      </w:tr>
      <w:tr w:rsidR="004F37B3" w:rsidRPr="00D86056" w14:paraId="37AC8DAE" w14:textId="77777777" w:rsidTr="002354B9">
        <w:trPr>
          <w:cantSplit/>
          <w:trHeight w:val="176"/>
        </w:trPr>
        <w:tc>
          <w:tcPr>
            <w:tcW w:w="2312" w:type="dxa"/>
            <w:tcBorders>
              <w:top w:val="single" w:sz="4" w:space="0" w:color="auto"/>
              <w:left w:val="nil"/>
              <w:bottom w:val="nil"/>
              <w:right w:val="nil"/>
            </w:tcBorders>
            <w:shd w:val="clear" w:color="auto" w:fill="FFFFFF" w:themeFill="background1"/>
            <w:vAlign w:val="center"/>
          </w:tcPr>
          <w:p w14:paraId="73676359" w14:textId="77777777" w:rsidR="004F37B3" w:rsidRPr="0041340E" w:rsidRDefault="004F37B3" w:rsidP="002354B9">
            <w:pPr>
              <w:rPr>
                <w:bCs/>
                <w:szCs w:val="20"/>
              </w:rPr>
            </w:pPr>
          </w:p>
        </w:tc>
        <w:tc>
          <w:tcPr>
            <w:tcW w:w="2312" w:type="dxa"/>
            <w:tcBorders>
              <w:top w:val="single" w:sz="4" w:space="0" w:color="auto"/>
              <w:left w:val="nil"/>
              <w:bottom w:val="nil"/>
              <w:right w:val="nil"/>
            </w:tcBorders>
            <w:shd w:val="clear" w:color="auto" w:fill="FFFFFF" w:themeFill="background1"/>
            <w:vAlign w:val="center"/>
          </w:tcPr>
          <w:p w14:paraId="605B4A50" w14:textId="77777777" w:rsidR="004F37B3" w:rsidRDefault="004F37B3" w:rsidP="002354B9">
            <w:pPr>
              <w:rPr>
                <w:bCs/>
                <w:szCs w:val="20"/>
              </w:rPr>
            </w:pPr>
          </w:p>
          <w:p w14:paraId="293EB801" w14:textId="77777777" w:rsidR="004F37B3" w:rsidRPr="0041340E" w:rsidRDefault="004F37B3" w:rsidP="002354B9">
            <w:pPr>
              <w:rPr>
                <w:bCs/>
                <w:szCs w:val="20"/>
              </w:rPr>
            </w:pPr>
          </w:p>
        </w:tc>
        <w:tc>
          <w:tcPr>
            <w:tcW w:w="2312" w:type="dxa"/>
            <w:gridSpan w:val="2"/>
            <w:tcBorders>
              <w:top w:val="single" w:sz="4" w:space="0" w:color="auto"/>
              <w:left w:val="nil"/>
              <w:bottom w:val="nil"/>
              <w:right w:val="nil"/>
            </w:tcBorders>
            <w:shd w:val="clear" w:color="auto" w:fill="FFFFFF" w:themeFill="background1"/>
            <w:vAlign w:val="center"/>
          </w:tcPr>
          <w:p w14:paraId="6625C924" w14:textId="77777777" w:rsidR="004F37B3" w:rsidRPr="0041340E" w:rsidRDefault="004F37B3" w:rsidP="002354B9">
            <w:pPr>
              <w:rPr>
                <w:bCs/>
                <w:szCs w:val="20"/>
              </w:rPr>
            </w:pPr>
          </w:p>
        </w:tc>
        <w:tc>
          <w:tcPr>
            <w:tcW w:w="2313" w:type="dxa"/>
            <w:gridSpan w:val="2"/>
            <w:tcBorders>
              <w:top w:val="single" w:sz="4" w:space="0" w:color="auto"/>
              <w:left w:val="nil"/>
              <w:bottom w:val="nil"/>
              <w:right w:val="nil"/>
            </w:tcBorders>
            <w:shd w:val="clear" w:color="auto" w:fill="FFFFFF" w:themeFill="background1"/>
            <w:vAlign w:val="center"/>
          </w:tcPr>
          <w:p w14:paraId="52A24E8E" w14:textId="77777777" w:rsidR="004F37B3" w:rsidRPr="0041340E" w:rsidRDefault="004F37B3" w:rsidP="002354B9">
            <w:pPr>
              <w:rPr>
                <w:bCs/>
                <w:szCs w:val="20"/>
              </w:rPr>
            </w:pPr>
          </w:p>
        </w:tc>
      </w:tr>
      <w:tr w:rsidR="004F37B3" w:rsidRPr="00D86056" w14:paraId="0B6DA3FD" w14:textId="77777777" w:rsidTr="00884B4B">
        <w:tblPrEx>
          <w:shd w:val="pct20" w:color="auto" w:fill="auto"/>
        </w:tblPrEx>
        <w:trPr>
          <w:gridAfter w:val="1"/>
          <w:wAfter w:w="6" w:type="dxa"/>
          <w:trHeight w:val="710"/>
        </w:trPr>
        <w:tc>
          <w:tcPr>
            <w:tcW w:w="9243" w:type="dxa"/>
            <w:gridSpan w:val="5"/>
            <w:tcBorders>
              <w:bottom w:val="single" w:sz="4" w:space="0" w:color="000000"/>
            </w:tcBorders>
            <w:shd w:val="clear" w:color="auto" w:fill="808080"/>
            <w:vAlign w:val="center"/>
          </w:tcPr>
          <w:p w14:paraId="71C41BDB" w14:textId="77777777" w:rsidR="004F37B3" w:rsidRPr="00D86056" w:rsidRDefault="004F37B3" w:rsidP="002354B9">
            <w:pPr>
              <w:jc w:val="center"/>
              <w:rPr>
                <w:b/>
                <w:color w:val="FFFFFF"/>
                <w:sz w:val="28"/>
                <w:szCs w:val="28"/>
              </w:rPr>
            </w:pPr>
            <w:bookmarkStart w:id="111" w:name="UPLOADS"/>
            <w:bookmarkEnd w:id="111"/>
            <w:r w:rsidRPr="00D86056">
              <w:rPr>
                <w:b/>
                <w:color w:val="FFFFFF"/>
                <w:sz w:val="28"/>
                <w:szCs w:val="28"/>
              </w:rPr>
              <w:t>UPLOADS</w:t>
            </w:r>
          </w:p>
        </w:tc>
      </w:tr>
      <w:tr w:rsidR="00884B4B" w:rsidRPr="00D86056" w14:paraId="04EE4606" w14:textId="77777777" w:rsidTr="00884B4B">
        <w:tblPrEx>
          <w:shd w:val="pct20" w:color="auto" w:fill="auto"/>
        </w:tblPrEx>
        <w:trPr>
          <w:gridAfter w:val="1"/>
          <w:wAfter w:w="6" w:type="dxa"/>
          <w:trHeight w:val="256"/>
        </w:trPr>
        <w:tc>
          <w:tcPr>
            <w:tcW w:w="9243" w:type="dxa"/>
            <w:gridSpan w:val="5"/>
            <w:tcBorders>
              <w:left w:val="nil"/>
              <w:right w:val="nil"/>
            </w:tcBorders>
            <w:shd w:val="clear" w:color="auto" w:fill="auto"/>
            <w:vAlign w:val="center"/>
          </w:tcPr>
          <w:p w14:paraId="0838C51B" w14:textId="77777777" w:rsidR="00884B4B" w:rsidRPr="00D86056" w:rsidRDefault="00884B4B" w:rsidP="002354B9">
            <w:pPr>
              <w:jc w:val="center"/>
              <w:rPr>
                <w:b/>
                <w:color w:val="FFFFFF"/>
                <w:sz w:val="28"/>
                <w:szCs w:val="28"/>
              </w:rPr>
            </w:pPr>
          </w:p>
        </w:tc>
      </w:tr>
      <w:tr w:rsidR="004F37B3" w:rsidRPr="00D86056" w14:paraId="75FFD02B" w14:textId="77777777" w:rsidTr="002354B9">
        <w:tblPrEx>
          <w:shd w:val="pct20" w:color="auto" w:fill="auto"/>
        </w:tblPrEx>
        <w:trPr>
          <w:gridAfter w:val="1"/>
          <w:wAfter w:w="6" w:type="dxa"/>
          <w:trHeight w:val="77"/>
        </w:trPr>
        <w:tc>
          <w:tcPr>
            <w:tcW w:w="9243" w:type="dxa"/>
            <w:gridSpan w:val="5"/>
            <w:shd w:val="clear" w:color="auto" w:fill="D9D9D9" w:themeFill="background1" w:themeFillShade="D9"/>
            <w:vAlign w:val="center"/>
          </w:tcPr>
          <w:p w14:paraId="440103E9" w14:textId="77777777" w:rsidR="004F37B3" w:rsidRPr="00625523" w:rsidRDefault="004F37B3" w:rsidP="002354B9">
            <w:pPr>
              <w:spacing w:before="80" w:after="80"/>
              <w:rPr>
                <w:b/>
                <w:szCs w:val="20"/>
              </w:rPr>
            </w:pPr>
            <w:r w:rsidRPr="00625523">
              <w:rPr>
                <w:b/>
                <w:szCs w:val="20"/>
              </w:rPr>
              <w:t>Upload name</w:t>
            </w:r>
            <w:r w:rsidR="00884B4B">
              <w:rPr>
                <w:b/>
                <w:szCs w:val="20"/>
              </w:rPr>
              <w:t xml:space="preserve"> (maximum file size of 2Mb)</w:t>
            </w:r>
          </w:p>
        </w:tc>
      </w:tr>
      <w:tr w:rsidR="004F37B3" w:rsidRPr="00D86056" w14:paraId="02BDF7D2" w14:textId="77777777" w:rsidTr="002354B9">
        <w:tblPrEx>
          <w:shd w:val="pct20" w:color="auto" w:fill="auto"/>
        </w:tblPrEx>
        <w:trPr>
          <w:gridAfter w:val="1"/>
          <w:wAfter w:w="6" w:type="dxa"/>
          <w:trHeight w:val="211"/>
        </w:trPr>
        <w:tc>
          <w:tcPr>
            <w:tcW w:w="9243" w:type="dxa"/>
            <w:gridSpan w:val="5"/>
            <w:shd w:val="clear" w:color="auto" w:fill="FFFFFF" w:themeFill="background1"/>
            <w:vAlign w:val="center"/>
          </w:tcPr>
          <w:p w14:paraId="71E1E93F" w14:textId="77777777" w:rsidR="004F37B3" w:rsidRPr="00625523" w:rsidRDefault="004F37B3" w:rsidP="002354B9">
            <w:pPr>
              <w:spacing w:before="80" w:after="80"/>
              <w:rPr>
                <w:b/>
                <w:szCs w:val="20"/>
              </w:rPr>
            </w:pPr>
            <w:r w:rsidRPr="00625523">
              <w:rPr>
                <w:b/>
                <w:szCs w:val="20"/>
              </w:rPr>
              <w:t>Flowchart</w:t>
            </w:r>
          </w:p>
        </w:tc>
      </w:tr>
      <w:tr w:rsidR="004F37B3" w:rsidRPr="00D86056" w14:paraId="3A6FA3FA" w14:textId="77777777" w:rsidTr="002354B9">
        <w:tblPrEx>
          <w:shd w:val="pct20" w:color="auto" w:fill="auto"/>
        </w:tblPrEx>
        <w:trPr>
          <w:gridAfter w:val="1"/>
          <w:wAfter w:w="6" w:type="dxa"/>
          <w:trHeight w:val="77"/>
        </w:trPr>
        <w:tc>
          <w:tcPr>
            <w:tcW w:w="9243" w:type="dxa"/>
            <w:gridSpan w:val="5"/>
            <w:shd w:val="clear" w:color="auto" w:fill="FFFFFF" w:themeFill="background1"/>
            <w:vAlign w:val="center"/>
          </w:tcPr>
          <w:p w14:paraId="4CD8F659" w14:textId="77777777" w:rsidR="004F37B3" w:rsidRPr="00625523" w:rsidRDefault="004F37B3" w:rsidP="002354B9">
            <w:pPr>
              <w:spacing w:before="80" w:after="80"/>
              <w:rPr>
                <w:b/>
                <w:szCs w:val="20"/>
              </w:rPr>
            </w:pPr>
            <w:r w:rsidRPr="00625523">
              <w:rPr>
                <w:b/>
                <w:szCs w:val="20"/>
              </w:rPr>
              <w:t>References</w:t>
            </w:r>
          </w:p>
        </w:tc>
      </w:tr>
      <w:tr w:rsidR="00990CB0" w:rsidRPr="00D86056" w14:paraId="5FB27FE6" w14:textId="77777777" w:rsidTr="002354B9">
        <w:tblPrEx>
          <w:shd w:val="pct20" w:color="auto" w:fill="auto"/>
        </w:tblPrEx>
        <w:trPr>
          <w:gridAfter w:val="1"/>
          <w:wAfter w:w="6" w:type="dxa"/>
          <w:trHeight w:val="77"/>
        </w:trPr>
        <w:tc>
          <w:tcPr>
            <w:tcW w:w="9243" w:type="dxa"/>
            <w:gridSpan w:val="5"/>
            <w:shd w:val="clear" w:color="auto" w:fill="FFFFFF" w:themeFill="background1"/>
            <w:vAlign w:val="center"/>
          </w:tcPr>
          <w:p w14:paraId="67F29106" w14:textId="77777777" w:rsidR="00990CB0" w:rsidRPr="00625523" w:rsidRDefault="00990CB0" w:rsidP="002354B9">
            <w:pPr>
              <w:spacing w:before="80" w:after="80"/>
              <w:rPr>
                <w:b/>
                <w:szCs w:val="20"/>
              </w:rPr>
            </w:pPr>
            <w:r>
              <w:rPr>
                <w:b/>
                <w:szCs w:val="20"/>
              </w:rPr>
              <w:t>Cover letter</w:t>
            </w:r>
          </w:p>
        </w:tc>
      </w:tr>
      <w:tr w:rsidR="004F37B3" w:rsidRPr="00D86056" w14:paraId="3074133F" w14:textId="77777777" w:rsidTr="002354B9">
        <w:tblPrEx>
          <w:shd w:val="pct20" w:color="auto" w:fill="auto"/>
        </w:tblPrEx>
        <w:trPr>
          <w:gridAfter w:val="1"/>
          <w:wAfter w:w="6" w:type="dxa"/>
          <w:trHeight w:val="77"/>
        </w:trPr>
        <w:tc>
          <w:tcPr>
            <w:tcW w:w="9243" w:type="dxa"/>
            <w:gridSpan w:val="5"/>
            <w:shd w:val="clear" w:color="auto" w:fill="FFFFFF" w:themeFill="background1"/>
            <w:vAlign w:val="center"/>
          </w:tcPr>
          <w:p w14:paraId="5DE189E6" w14:textId="77777777" w:rsidR="004F37B3" w:rsidRPr="00625523" w:rsidRDefault="00AF3A18" w:rsidP="002354B9">
            <w:pPr>
              <w:spacing w:before="80" w:after="80"/>
              <w:rPr>
                <w:b/>
                <w:szCs w:val="20"/>
              </w:rPr>
            </w:pPr>
            <w:r>
              <w:rPr>
                <w:b/>
                <w:szCs w:val="20"/>
              </w:rPr>
              <w:t>Research</w:t>
            </w:r>
            <w:r w:rsidR="004F37B3" w:rsidRPr="00625523">
              <w:rPr>
                <w:b/>
                <w:szCs w:val="20"/>
              </w:rPr>
              <w:t xml:space="preserve"> CV of Chief Investigator</w:t>
            </w:r>
            <w:r w:rsidR="004F37B3">
              <w:rPr>
                <w:b/>
                <w:szCs w:val="20"/>
              </w:rPr>
              <w:t xml:space="preserve"> (1 side of A4 only)</w:t>
            </w:r>
          </w:p>
        </w:tc>
      </w:tr>
    </w:tbl>
    <w:p w14:paraId="701337CB" w14:textId="77777777" w:rsidR="006A416D" w:rsidRDefault="006A416D" w:rsidP="006A416D">
      <w:pPr>
        <w:pStyle w:val="Footer"/>
        <w:rPr>
          <w:bCs/>
        </w:rPr>
      </w:pPr>
    </w:p>
    <w:p w14:paraId="2C5053C5" w14:textId="77777777" w:rsidR="00F6194B" w:rsidRDefault="00F6194B" w:rsidP="006A416D">
      <w:pPr>
        <w:pStyle w:val="Footer"/>
        <w:rPr>
          <w:bCs/>
        </w:rPr>
      </w:pPr>
    </w:p>
    <w:p w14:paraId="20AA6B22" w14:textId="77777777" w:rsidR="00F6194B" w:rsidRPr="005D2831" w:rsidRDefault="00F6194B" w:rsidP="005D2831">
      <w:pPr>
        <w:pStyle w:val="Footer"/>
        <w:ind w:hanging="142"/>
        <w:rPr>
          <w:bCs/>
        </w:rPr>
      </w:pPr>
    </w:p>
    <w:p w14:paraId="44DCC487" w14:textId="77777777" w:rsidR="00F6194B" w:rsidRDefault="00F6194B" w:rsidP="00F6194B"/>
    <w:sectPr w:rsidR="00F6194B" w:rsidSect="00323255">
      <w:headerReference w:type="default" r:id="rId16"/>
      <w:footerReference w:type="default" r:id="rId17"/>
      <w:headerReference w:type="first" r:id="rId18"/>
      <w:footerReference w:type="first" r:id="rId19"/>
      <w:pgSz w:w="11907" w:h="16840" w:code="9"/>
      <w:pgMar w:top="1758" w:right="1440" w:bottom="1440" w:left="1440" w:header="657" w:footer="982"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a" w:date="2017-02-27T16:18:00Z" w:initials="CM">
    <w:p w14:paraId="30F01E9C" w14:textId="77777777" w:rsidR="00EB2D2F" w:rsidRDefault="00EB2D2F">
      <w:pPr>
        <w:pStyle w:val="CommentText"/>
      </w:pPr>
      <w:r>
        <w:rPr>
          <w:rStyle w:val="CommentReference"/>
        </w:rPr>
        <w:annotationRef/>
      </w:r>
      <w:r>
        <w:t>In progress!</w:t>
      </w:r>
    </w:p>
  </w:comment>
  <w:comment w:id="2" w:author="Cara" w:date="2017-02-27T16:18:00Z" w:initials="CM">
    <w:p w14:paraId="291C3CF2" w14:textId="076EC2A1" w:rsidR="00EB2D2F" w:rsidRDefault="00EB2D2F">
      <w:pPr>
        <w:pStyle w:val="CommentText"/>
      </w:pPr>
      <w:r>
        <w:rPr>
          <w:rStyle w:val="CommentReference"/>
        </w:rPr>
        <w:annotationRef/>
      </w:r>
      <w:r>
        <w:t xml:space="preserve">Working on </w:t>
      </w:r>
      <w:proofErr w:type="spellStart"/>
      <w:r>
        <w:t>gantt</w:t>
      </w:r>
      <w:proofErr w:type="spellEnd"/>
      <w:r>
        <w:t xml:space="preserve"> chart so will change</w:t>
      </w:r>
    </w:p>
  </w:comment>
  <w:comment w:id="10" w:author="Cara" w:date="2017-02-27T16:18:00Z" w:initials="CM">
    <w:p w14:paraId="6F0BFDA8" w14:textId="6E1181C5" w:rsidR="00EB2D2F" w:rsidRDefault="00EB2D2F">
      <w:pPr>
        <w:pStyle w:val="CommentText"/>
      </w:pPr>
      <w:r>
        <w:rPr>
          <w:rStyle w:val="CommentReference"/>
        </w:rPr>
        <w:annotationRef/>
      </w:r>
      <w:r>
        <w:t>This list is likely to change</w:t>
      </w:r>
    </w:p>
  </w:comment>
  <w:comment w:id="11" w:author="User" w:date="2017-02-27T16:18:00Z" w:initials="JC">
    <w:p w14:paraId="6B6214E0" w14:textId="6E32AB9A" w:rsidR="00EB2D2F" w:rsidRDefault="00EB2D2F">
      <w:pPr>
        <w:pStyle w:val="CommentText"/>
      </w:pPr>
      <w:r>
        <w:rPr>
          <w:rStyle w:val="CommentReference"/>
        </w:rPr>
        <w:annotationRef/>
      </w:r>
      <w:r>
        <w:t xml:space="preserve">This is read before the rest of the application, and lay </w:t>
      </w:r>
      <w:proofErr w:type="spellStart"/>
      <w:r>
        <w:t>memebers</w:t>
      </w:r>
      <w:proofErr w:type="spellEnd"/>
      <w:r>
        <w:t xml:space="preserve"> may assess in isolation so needs to be clear as a </w:t>
      </w:r>
      <w:proofErr w:type="spellStart"/>
      <w:r>
        <w:t>stand alone</w:t>
      </w:r>
      <w:proofErr w:type="spellEnd"/>
      <w:r>
        <w:t xml:space="preserve"> section</w:t>
      </w:r>
    </w:p>
  </w:comment>
  <w:comment w:id="12" w:author="Cara" w:date="2017-02-27T16:18:00Z" w:initials="CM">
    <w:p w14:paraId="49AD907B" w14:textId="68FFCB36" w:rsidR="00EB2D2F" w:rsidRDefault="00EB2D2F">
      <w:pPr>
        <w:pStyle w:val="CommentText"/>
      </w:pPr>
      <w:r>
        <w:rPr>
          <w:rStyle w:val="CommentReference"/>
        </w:rPr>
        <w:annotationRef/>
      </w:r>
      <w:r>
        <w:t>1,200 characters</w:t>
      </w:r>
    </w:p>
  </w:comment>
  <w:comment w:id="13" w:author="User" w:date="2017-02-27T16:18:00Z" w:initials="JC">
    <w:p w14:paraId="6104A1A7" w14:textId="0125A9BD" w:rsidR="00EB2D2F" w:rsidRDefault="00EB2D2F">
      <w:pPr>
        <w:pStyle w:val="CommentText"/>
      </w:pPr>
      <w:r>
        <w:rPr>
          <w:rStyle w:val="CommentReference"/>
        </w:rPr>
        <w:annotationRef/>
      </w:r>
      <w:r>
        <w:t>Explain MERIDIAN</w:t>
      </w:r>
    </w:p>
  </w:comment>
  <w:comment w:id="14" w:author="User" w:date="2017-02-27T16:18:00Z" w:initials="JC">
    <w:p w14:paraId="5C730108" w14:textId="0C548B0E" w:rsidR="00EB2D2F" w:rsidRDefault="00EB2D2F">
      <w:pPr>
        <w:pStyle w:val="CommentText"/>
      </w:pPr>
      <w:r>
        <w:rPr>
          <w:rStyle w:val="CommentReference"/>
        </w:rPr>
        <w:annotationRef/>
      </w:r>
      <w:r>
        <w:t>Re-phrase from approved</w:t>
      </w:r>
    </w:p>
  </w:comment>
  <w:comment w:id="15" w:author="User" w:date="2017-02-27T16:18:00Z" w:initials="JC">
    <w:p w14:paraId="22675411" w14:textId="608E1E40" w:rsidR="00EB2D2F" w:rsidRDefault="00EB2D2F">
      <w:pPr>
        <w:pStyle w:val="CommentText"/>
      </w:pPr>
      <w:r>
        <w:rPr>
          <w:rStyle w:val="CommentReference"/>
        </w:rPr>
        <w:annotationRef/>
      </w:r>
      <w:r>
        <w:t>Burden – happy to continue/any need to supplement/change.  Mention this will be appropriately costed etc.</w:t>
      </w:r>
    </w:p>
  </w:comment>
  <w:comment w:id="16" w:author="User" w:date="2017-02-27T16:18:00Z" w:initials="JC">
    <w:p w14:paraId="472B72D0" w14:textId="3AFDB611" w:rsidR="00EB2D2F" w:rsidRDefault="00EB2D2F">
      <w:pPr>
        <w:pStyle w:val="CommentText"/>
      </w:pPr>
      <w:r>
        <w:rPr>
          <w:rStyle w:val="CommentReference"/>
        </w:rPr>
        <w:annotationRef/>
      </w:r>
      <w:r>
        <w:t>The target group do not have a suspected brain abnormality –so do we also need to approach those recruited in the later phase/add on?</w:t>
      </w:r>
    </w:p>
  </w:comment>
  <w:comment w:id="22" w:author="Cara" w:date="2017-02-27T16:18:00Z" w:initials="CM">
    <w:p w14:paraId="10C37255" w14:textId="22065BE3" w:rsidR="00EB2D2F" w:rsidRDefault="00EB2D2F">
      <w:pPr>
        <w:pStyle w:val="CommentText"/>
      </w:pPr>
      <w:r>
        <w:rPr>
          <w:rStyle w:val="CommentReference"/>
        </w:rPr>
        <w:annotationRef/>
      </w:r>
      <w:r>
        <w:t>10,000 characters (so this section needs cutting down)</w:t>
      </w:r>
    </w:p>
  </w:comment>
  <w:comment w:id="23" w:author="User" w:date="2017-02-27T16:18:00Z" w:initials="JC">
    <w:p w14:paraId="293713CD" w14:textId="491D268F" w:rsidR="00EB2D2F" w:rsidRDefault="00EB2D2F">
      <w:pPr>
        <w:pStyle w:val="CommentText"/>
      </w:pPr>
      <w:r>
        <w:rPr>
          <w:rStyle w:val="CommentReference"/>
        </w:rPr>
        <w:annotationRef/>
      </w:r>
      <w:r>
        <w:t>The emphasis of this section could be altered. We need to get across the health problem to be addressed – that women with high risk pregnancies currently do not have sufficient information available to them to inform counselling and management decisions. What is the ‘burden’ – how many high risk pregnancies that could benefit?</w:t>
      </w:r>
    </w:p>
    <w:p w14:paraId="0831664C" w14:textId="77777777" w:rsidR="00EB2D2F" w:rsidRDefault="00EB2D2F">
      <w:pPr>
        <w:pStyle w:val="CommentText"/>
      </w:pPr>
    </w:p>
    <w:p w14:paraId="0779CCDB" w14:textId="0A9A74F5" w:rsidR="00EB2D2F" w:rsidRDefault="00EB2D2F">
      <w:pPr>
        <w:pStyle w:val="CommentText"/>
      </w:pPr>
      <w:r>
        <w:t>I can see that it is important to emphasise MERIDIAN findings and the success of delivering the project, but we need to make clear the justification for further work. Some of this section may fit below – finish with why needed now – can build on expertise of MERIDIAN to investigate at risk groups in detail</w:t>
      </w:r>
      <w:proofErr w:type="gramStart"/>
      <w:r>
        <w:t>..</w:t>
      </w:r>
      <w:proofErr w:type="gramEnd"/>
    </w:p>
  </w:comment>
  <w:comment w:id="24" w:author="User" w:date="2017-02-27T16:18:00Z" w:initials="JC">
    <w:p w14:paraId="139FD2B9" w14:textId="46729C40" w:rsidR="00EB2D2F" w:rsidRDefault="00EB2D2F">
      <w:pPr>
        <w:pStyle w:val="CommentText"/>
      </w:pPr>
      <w:r>
        <w:rPr>
          <w:rStyle w:val="CommentReference"/>
        </w:rPr>
        <w:annotationRef/>
      </w:r>
      <w:r>
        <w:t>Do we need to refer to the add-on study, providing some information on this?</w:t>
      </w:r>
    </w:p>
  </w:comment>
  <w:comment w:id="25" w:author="User" w:date="2017-02-27T16:18:00Z" w:initials="JC">
    <w:p w14:paraId="35E11E5D" w14:textId="73C55231" w:rsidR="00EB2D2F" w:rsidRDefault="00EB2D2F">
      <w:pPr>
        <w:pStyle w:val="CommentText"/>
      </w:pPr>
      <w:r>
        <w:rPr>
          <w:rStyle w:val="CommentReference"/>
        </w:rPr>
        <w:annotationRef/>
      </w:r>
      <w:r>
        <w:t xml:space="preserve">Maybe need to phrase this around concern that the success of MERIDIAN may mean MRI is considered in other groups, but not sufficient evidence to justify the cost. </w:t>
      </w:r>
    </w:p>
  </w:comment>
  <w:comment w:id="26" w:author="User" w:date="2017-02-27T16:18:00Z" w:initials="JC">
    <w:p w14:paraId="73EF04EE" w14:textId="7B54EBE0" w:rsidR="00EB2D2F" w:rsidRDefault="00EB2D2F">
      <w:pPr>
        <w:pStyle w:val="CommentText"/>
      </w:pPr>
      <w:r>
        <w:rPr>
          <w:rStyle w:val="CommentReference"/>
        </w:rPr>
        <w:annotationRef/>
      </w:r>
      <w:r>
        <w:t>Not clear why these groups are chosen/rationale for these?</w:t>
      </w:r>
    </w:p>
  </w:comment>
  <w:comment w:id="31" w:author="User" w:date="2017-02-27T16:18:00Z" w:initials="JC">
    <w:p w14:paraId="653AB2A4" w14:textId="0EB3C9C8" w:rsidR="00EB2D2F" w:rsidRDefault="00EB2D2F">
      <w:pPr>
        <w:pStyle w:val="CommentText"/>
      </w:pPr>
      <w:r>
        <w:rPr>
          <w:rStyle w:val="CommentReference"/>
        </w:rPr>
        <w:annotationRef/>
      </w:r>
      <w:r>
        <w:t xml:space="preserve">Not making it clear that a main benefit will be to provide additional </w:t>
      </w:r>
      <w:proofErr w:type="gramStart"/>
      <w:r>
        <w:t>information  to</w:t>
      </w:r>
      <w:proofErr w:type="gramEnd"/>
      <w:r>
        <w:t xml:space="preserve"> women with ‘high risk’ pregnancies that is currently not available.  Refer to qualitative findings of MERIDIAN?</w:t>
      </w:r>
    </w:p>
  </w:comment>
  <w:comment w:id="39" w:author="User" w:date="2017-02-27T16:18:00Z" w:initials="JC">
    <w:p w14:paraId="636E09CD" w14:textId="36794437" w:rsidR="00EB2D2F" w:rsidRDefault="00EB2D2F">
      <w:pPr>
        <w:pStyle w:val="CommentText"/>
      </w:pPr>
      <w:r>
        <w:rPr>
          <w:rStyle w:val="CommentReference"/>
        </w:rPr>
        <w:annotationRef/>
      </w:r>
      <w:r>
        <w:t>In abstract justification for large sample size is that the conditions are relatively rare – need to have consistent approach as here saying that they are quite common. Could move these figures to first section.</w:t>
      </w:r>
    </w:p>
  </w:comment>
  <w:comment w:id="40" w:author="User" w:date="2017-02-27T16:18:00Z" w:initials="JC">
    <w:p w14:paraId="2AC4B1EE" w14:textId="5802CED7" w:rsidR="00EB2D2F" w:rsidRDefault="00EB2D2F">
      <w:pPr>
        <w:pStyle w:val="CommentText"/>
      </w:pPr>
      <w:r>
        <w:rPr>
          <w:rStyle w:val="CommentReference"/>
        </w:rPr>
        <w:annotationRef/>
      </w:r>
      <w:r>
        <w:t>Should this be normal?</w:t>
      </w:r>
    </w:p>
  </w:comment>
  <w:comment w:id="50" w:author="User" w:date="2017-02-27T16:21:00Z" w:initials="JC">
    <w:p w14:paraId="5A94C2CA" w14:textId="1404F6DC" w:rsidR="00EB2D2F" w:rsidRDefault="00EB2D2F">
      <w:pPr>
        <w:pStyle w:val="CommentText"/>
      </w:pPr>
      <w:r>
        <w:rPr>
          <w:rStyle w:val="CommentReference"/>
        </w:rPr>
        <w:annotationRef/>
      </w:r>
      <w:r>
        <w:t xml:space="preserve">It may be clearer to outline the overall study design here e.g. prospective cohort, </w:t>
      </w:r>
      <w:r w:rsidR="00C661E3">
        <w:t>recruit patients with normal USS but ‘high risk’, detail scan. Then go on to explain the sample size and analysis for each below.</w:t>
      </w:r>
      <w:r w:rsidR="009B7B42">
        <w:t xml:space="preserve"> Explain ORD </w:t>
      </w:r>
      <w:proofErr w:type="spellStart"/>
      <w:r w:rsidR="009B7B42">
        <w:t>etc</w:t>
      </w:r>
      <w:proofErr w:type="spellEnd"/>
      <w:r w:rsidR="009B7B42">
        <w:t xml:space="preserve"> (more in line with Lancet paper?)</w:t>
      </w:r>
    </w:p>
  </w:comment>
  <w:comment w:id="56" w:author="Mike Bradburn" w:date="2017-02-27T16:18:00Z" w:initials="MB">
    <w:p w14:paraId="25EC13A7" w14:textId="77777777" w:rsidR="00EB2D2F" w:rsidRDefault="00EB2D2F">
      <w:pPr>
        <w:pStyle w:val="CommentText"/>
      </w:pPr>
      <w:r>
        <w:rPr>
          <w:rStyle w:val="CommentReference"/>
        </w:rPr>
        <w:annotationRef/>
      </w:r>
      <w:r>
        <w:t xml:space="preserve">Details of scan? </w:t>
      </w:r>
      <w:proofErr w:type="spellStart"/>
      <w:r>
        <w:t>Eg</w:t>
      </w:r>
      <w:proofErr w:type="spellEnd"/>
      <w:r>
        <w:t xml:space="preserve"> 1.5T ….</w:t>
      </w:r>
    </w:p>
  </w:comment>
  <w:comment w:id="55" w:author="User" w:date="2017-02-27T16:23:00Z" w:initials="JC">
    <w:p w14:paraId="1D7F0C19" w14:textId="6E93F910" w:rsidR="009B7B42" w:rsidRDefault="009B7B42">
      <w:pPr>
        <w:pStyle w:val="CommentText"/>
      </w:pPr>
      <w:r>
        <w:rPr>
          <w:rStyle w:val="CommentReference"/>
        </w:rPr>
        <w:annotationRef/>
      </w:r>
      <w:r>
        <w:t xml:space="preserve">Briefly mention details of scan here – later some confusion about whether scanning protocol developed and used in MERIDIAN, or addition of new technology. At least be clear that scanning protocol is tested/developed for optimal imaging of these brain abnormalities. </w:t>
      </w:r>
    </w:p>
  </w:comment>
  <w:comment w:id="57" w:author="User" w:date="2017-02-27T16:25:00Z" w:initials="JC">
    <w:p w14:paraId="3DC6D8C4" w14:textId="5BBF2179" w:rsidR="009B7B42" w:rsidRDefault="009B7B42">
      <w:pPr>
        <w:pStyle w:val="CommentText"/>
      </w:pPr>
      <w:r>
        <w:rPr>
          <w:rStyle w:val="CommentReference"/>
        </w:rPr>
        <w:annotationRef/>
      </w:r>
      <w:r>
        <w:t>First mention of ORD in</w:t>
      </w:r>
      <w:r w:rsidR="00D06E3C">
        <w:t xml:space="preserve"> the proposal so need to </w:t>
      </w:r>
      <w:proofErr w:type="spellStart"/>
      <w:r w:rsidR="00D06E3C">
        <w:t>exlain</w:t>
      </w:r>
      <w:proofErr w:type="spellEnd"/>
      <w:r w:rsidR="00D06E3C">
        <w:t xml:space="preserve"> more clearly (or as suggested in previous comment add a study design above)</w:t>
      </w:r>
    </w:p>
  </w:comment>
  <w:comment w:id="58" w:author="Mike Bradburn" w:date="2017-02-27T16:18:00Z" w:initials="MB">
    <w:p w14:paraId="4FF58C67" w14:textId="77777777" w:rsidR="00EB2D2F" w:rsidRDefault="00EB2D2F">
      <w:pPr>
        <w:pStyle w:val="CommentText"/>
      </w:pPr>
      <w:r>
        <w:rPr>
          <w:rStyle w:val="CommentReference"/>
        </w:rPr>
        <w:annotationRef/>
      </w:r>
      <w:r>
        <w:t>Are these categories ok? Generally accepted?</w:t>
      </w:r>
    </w:p>
  </w:comment>
  <w:comment w:id="59" w:author="User" w:date="2017-02-27T16:18:00Z" w:initials="JC">
    <w:p w14:paraId="3493A924" w14:textId="59797E3A" w:rsidR="00C661E3" w:rsidRDefault="00C661E3">
      <w:pPr>
        <w:pStyle w:val="CommentText"/>
      </w:pPr>
      <w:r>
        <w:rPr>
          <w:rStyle w:val="CommentReference"/>
        </w:rPr>
        <w:annotationRef/>
      </w:r>
      <w:r>
        <w:t>Where do these estimates come from – different source from sample size for WS1 &amp; 2?</w:t>
      </w:r>
    </w:p>
  </w:comment>
  <w:comment w:id="61" w:author="Cara" w:date="2017-02-27T16:18:00Z" w:initials="CM">
    <w:p w14:paraId="3823B5DA" w14:textId="373941DE" w:rsidR="00EB2D2F" w:rsidRDefault="00EB2D2F">
      <w:pPr>
        <w:pStyle w:val="CommentText"/>
      </w:pPr>
      <w:r>
        <w:rPr>
          <w:rStyle w:val="CommentReference"/>
        </w:rPr>
        <w:annotationRef/>
      </w:r>
      <w:r>
        <w:t>3,500 characters</w:t>
      </w:r>
    </w:p>
  </w:comment>
  <w:comment w:id="60" w:author="User" w:date="2017-02-27T16:30:00Z" w:initials="JC">
    <w:p w14:paraId="3439A85C" w14:textId="5D69A0CB" w:rsidR="00D06E3C" w:rsidRDefault="00D06E3C">
      <w:pPr>
        <w:pStyle w:val="CommentText"/>
      </w:pPr>
      <w:r>
        <w:rPr>
          <w:rStyle w:val="CommentReference"/>
        </w:rPr>
        <w:annotationRef/>
      </w:r>
      <w:r>
        <w:t>Again, missing the key point of why important to patients – will help inform decision making, accurate information essential in such a sensitive area, long-term benefits to NHS.</w:t>
      </w:r>
    </w:p>
  </w:comment>
  <w:comment w:id="63" w:author="User" w:date="2017-02-27T16:18:00Z" w:initials="JC">
    <w:p w14:paraId="5665C925" w14:textId="722E17FB" w:rsidR="00EB2D2F" w:rsidRDefault="00EB2D2F">
      <w:pPr>
        <w:pStyle w:val="CommentText"/>
      </w:pPr>
      <w:r>
        <w:rPr>
          <w:rStyle w:val="CommentReference"/>
        </w:rPr>
        <w:annotationRef/>
      </w:r>
      <w:r>
        <w:t xml:space="preserve">Need to make justification that even though they are rare will have sufficient benefits </w:t>
      </w:r>
      <w:proofErr w:type="spellStart"/>
      <w:r>
        <w:t>etcs</w:t>
      </w:r>
      <w:proofErr w:type="spellEnd"/>
    </w:p>
  </w:comment>
  <w:comment w:id="64" w:author="User" w:date="2017-02-27T16:18:00Z" w:initials="JC">
    <w:p w14:paraId="298755FC" w14:textId="6EE13002" w:rsidR="00EB2D2F" w:rsidRDefault="00EB2D2F">
      <w:pPr>
        <w:pStyle w:val="CommentText"/>
      </w:pPr>
      <w:r>
        <w:rPr>
          <w:rStyle w:val="CommentReference"/>
        </w:rPr>
        <w:annotationRef/>
      </w:r>
      <w:proofErr w:type="gramStart"/>
      <w:r>
        <w:t>clarify</w:t>
      </w:r>
      <w:proofErr w:type="gramEnd"/>
    </w:p>
  </w:comment>
  <w:comment w:id="65" w:author="User" w:date="2017-02-27T16:27:00Z" w:initials="JC">
    <w:p w14:paraId="4FFB9E0F" w14:textId="5286EF1E" w:rsidR="00EB2D2F" w:rsidRDefault="00EB2D2F">
      <w:pPr>
        <w:pStyle w:val="CommentText"/>
      </w:pPr>
      <w:r>
        <w:rPr>
          <w:rStyle w:val="CommentReference"/>
        </w:rPr>
        <w:annotationRef/>
      </w:r>
      <w:proofErr w:type="gramStart"/>
      <w:r w:rsidR="00D06E3C">
        <w:t>this</w:t>
      </w:r>
      <w:proofErr w:type="gramEnd"/>
      <w:r w:rsidR="00D06E3C">
        <w:t xml:space="preserve"> wasn’t clear in summary of research section</w:t>
      </w:r>
    </w:p>
  </w:comment>
  <w:comment w:id="66" w:author="Cara" w:date="2017-02-27T16:18:00Z" w:initials="CM">
    <w:p w14:paraId="2AA0A47C" w14:textId="2D4D5ECB" w:rsidR="00EB2D2F" w:rsidRDefault="00EB2D2F">
      <w:pPr>
        <w:pStyle w:val="CommentText"/>
      </w:pPr>
      <w:r>
        <w:rPr>
          <w:rStyle w:val="CommentReference"/>
        </w:rPr>
        <w:annotationRef/>
      </w:r>
      <w:r>
        <w:t>3,500 characters</w:t>
      </w:r>
    </w:p>
  </w:comment>
  <w:comment w:id="67" w:author="User" w:date="2017-02-27T16:31:00Z" w:initials="JC">
    <w:p w14:paraId="4956228D" w14:textId="592060E0" w:rsidR="00D06E3C" w:rsidRDefault="00D06E3C">
      <w:pPr>
        <w:pStyle w:val="CommentText"/>
      </w:pPr>
      <w:r>
        <w:rPr>
          <w:rStyle w:val="CommentReference"/>
        </w:rPr>
        <w:annotationRef/>
      </w:r>
      <w:r>
        <w:t>This is the point to get across elsewhere in the application</w:t>
      </w:r>
    </w:p>
  </w:comment>
  <w:comment w:id="71" w:author="User" w:date="2017-02-27T16:31:00Z" w:initials="JC">
    <w:p w14:paraId="384A8342" w14:textId="48B0FFE7" w:rsidR="00D06E3C" w:rsidRDefault="00D06E3C">
      <w:pPr>
        <w:pStyle w:val="CommentText"/>
      </w:pPr>
      <w:r>
        <w:rPr>
          <w:rStyle w:val="CommentReference"/>
        </w:rPr>
        <w:annotationRef/>
      </w:r>
      <w:r>
        <w:t>To check for consistency – previous comments are these rare or common.</w:t>
      </w:r>
    </w:p>
  </w:comment>
  <w:comment w:id="82" w:author="User" w:date="2017-02-27T16:33:00Z" w:initials="JC">
    <w:p w14:paraId="4A315541" w14:textId="522E7948" w:rsidR="00D06E3C" w:rsidRDefault="00D06E3C">
      <w:pPr>
        <w:pStyle w:val="CommentText"/>
      </w:pPr>
      <w:r>
        <w:rPr>
          <w:rStyle w:val="CommentReference"/>
        </w:rPr>
        <w:annotationRef/>
      </w:r>
      <w:r>
        <w:t>Very few characters allowed here – Cara ignore these changes or just amend your version slightly, this will not all fit!</w:t>
      </w:r>
    </w:p>
  </w:comment>
  <w:comment w:id="83" w:author="Cara" w:date="2017-02-27T16:18:00Z" w:initials="CM">
    <w:p w14:paraId="0C3A6478" w14:textId="6E74E2C2" w:rsidR="00EB2D2F" w:rsidRDefault="00EB2D2F">
      <w:pPr>
        <w:pStyle w:val="CommentText"/>
      </w:pPr>
      <w:r>
        <w:rPr>
          <w:rStyle w:val="CommentReference"/>
        </w:rPr>
        <w:annotationRef/>
      </w:r>
      <w:r>
        <w:t>200 characters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F01E9C" w15:done="0"/>
  <w15:commentEx w15:paraId="06D31DAB" w15:done="0"/>
  <w15:commentEx w15:paraId="6C25D82C" w15:done="0"/>
  <w15:commentEx w15:paraId="02E312E3" w15:done="0"/>
  <w15:commentEx w15:paraId="5C584E87" w15:done="0"/>
  <w15:commentEx w15:paraId="42C97680" w15:done="0"/>
  <w15:commentEx w15:paraId="4069D717" w15:done="0"/>
  <w15:commentEx w15:paraId="45D3D4BB" w15:done="0"/>
  <w15:commentEx w15:paraId="6A94E7AB" w15:done="0"/>
  <w15:commentEx w15:paraId="6F50448C" w15:done="0"/>
  <w15:commentEx w15:paraId="6D886DE0" w15:done="0"/>
  <w15:commentEx w15:paraId="25EC13A7" w15:done="0"/>
  <w15:commentEx w15:paraId="1064D605" w15:done="0"/>
  <w15:commentEx w15:paraId="4FF58C67" w15:done="0"/>
  <w15:commentEx w15:paraId="6CDDFCD1" w15:done="0"/>
  <w15:commentEx w15:paraId="1A183C56" w15:done="0"/>
  <w15:commentEx w15:paraId="2ECF7ED1" w15:done="0"/>
  <w15:commentEx w15:paraId="17CB653C" w15:done="0"/>
  <w15:commentEx w15:paraId="19E8F64A" w15:done="0"/>
  <w15:commentEx w15:paraId="12BA9F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4F0C6" w14:textId="77777777" w:rsidR="00EB2D2F" w:rsidRDefault="00EB2D2F" w:rsidP="00C606C2">
      <w:r>
        <w:separator/>
      </w:r>
    </w:p>
  </w:endnote>
  <w:endnote w:type="continuationSeparator" w:id="0">
    <w:p w14:paraId="6127C03D" w14:textId="77777777" w:rsidR="00EB2D2F" w:rsidRDefault="00EB2D2F" w:rsidP="00C6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text" w:tblpX="-453" w:tblpY="1"/>
      <w:tblOverlap w:val="never"/>
      <w:tblW w:w="10632" w:type="dxa"/>
      <w:tblLook w:val="04A0" w:firstRow="1" w:lastRow="0" w:firstColumn="1" w:lastColumn="0" w:noHBand="0" w:noVBand="1"/>
    </w:tblPr>
    <w:tblGrid>
      <w:gridCol w:w="10632"/>
    </w:tblGrid>
    <w:tr w:rsidR="00EB2D2F" w:rsidRPr="00D86056" w14:paraId="7190F8EB" w14:textId="77777777" w:rsidTr="00D86056">
      <w:tc>
        <w:tcPr>
          <w:tcW w:w="10632" w:type="dxa"/>
          <w:shd w:val="clear" w:color="auto" w:fill="auto"/>
        </w:tcPr>
        <w:p w14:paraId="436168E7" w14:textId="77777777" w:rsidR="00EB2D2F" w:rsidRDefault="00EB2D2F" w:rsidP="002549F1">
          <w:pPr>
            <w:pStyle w:val="Footer"/>
            <w:rPr>
              <w:szCs w:val="20"/>
            </w:rPr>
          </w:pPr>
          <w:r>
            <w:rPr>
              <w:szCs w:val="20"/>
            </w:rPr>
            <w:t>HTA programme Expression of Interest – Word version of the online form</w:t>
          </w:r>
        </w:p>
        <w:p w14:paraId="0B024801" w14:textId="77777777" w:rsidR="00EB2D2F" w:rsidRPr="00D86056" w:rsidRDefault="00EB2D2F" w:rsidP="008D4BC5">
          <w:pPr>
            <w:pStyle w:val="Footer"/>
            <w:rPr>
              <w:szCs w:val="20"/>
            </w:rPr>
          </w:pPr>
          <w:r w:rsidRPr="002C5BAB">
            <w:rPr>
              <w:szCs w:val="20"/>
            </w:rPr>
            <w:t xml:space="preserve">This is </w:t>
          </w:r>
          <w:r w:rsidRPr="002C5BAB">
            <w:rPr>
              <w:b/>
              <w:bCs/>
              <w:szCs w:val="20"/>
            </w:rPr>
            <w:t xml:space="preserve">not </w:t>
          </w:r>
          <w:r>
            <w:rPr>
              <w:szCs w:val="20"/>
            </w:rPr>
            <w:t>a valid a</w:t>
          </w:r>
          <w:r w:rsidRPr="002C5BAB">
            <w:rPr>
              <w:szCs w:val="20"/>
            </w:rPr>
            <w:t>pplication form</w:t>
          </w:r>
        </w:p>
      </w:tc>
    </w:tr>
    <w:tr w:rsidR="00EB2D2F" w:rsidRPr="00D86056" w14:paraId="6730D48A" w14:textId="77777777" w:rsidTr="00D86056">
      <w:tc>
        <w:tcPr>
          <w:tcW w:w="10632" w:type="dxa"/>
          <w:shd w:val="clear" w:color="auto" w:fill="auto"/>
        </w:tcPr>
        <w:p w14:paraId="61AA562A" w14:textId="77777777" w:rsidR="00EB2D2F" w:rsidRDefault="00EB2D2F" w:rsidP="00D86056">
          <w:pPr>
            <w:jc w:val="right"/>
            <w:rPr>
              <w:sz w:val="16"/>
              <w:szCs w:val="16"/>
            </w:rPr>
          </w:pPr>
        </w:p>
        <w:p w14:paraId="5EB880C4" w14:textId="77777777" w:rsidR="00EB2D2F" w:rsidRPr="00D86056" w:rsidRDefault="00EB2D2F" w:rsidP="00D86056">
          <w:pPr>
            <w:jc w:val="right"/>
            <w:rPr>
              <w:sz w:val="16"/>
              <w:szCs w:val="16"/>
            </w:rPr>
          </w:pPr>
          <w:r w:rsidRPr="00D86056">
            <w:rPr>
              <w:sz w:val="16"/>
              <w:szCs w:val="16"/>
            </w:rPr>
            <w:t xml:space="preserve">Page </w:t>
          </w:r>
          <w:r w:rsidRPr="00D86056">
            <w:rPr>
              <w:b/>
              <w:sz w:val="16"/>
              <w:szCs w:val="16"/>
            </w:rPr>
            <w:fldChar w:fldCharType="begin"/>
          </w:r>
          <w:r w:rsidRPr="00D86056">
            <w:rPr>
              <w:b/>
              <w:sz w:val="16"/>
              <w:szCs w:val="16"/>
            </w:rPr>
            <w:instrText xml:space="preserve"> PAGE  \* Arabic  \* MERGEFORMAT </w:instrText>
          </w:r>
          <w:r w:rsidRPr="00D86056">
            <w:rPr>
              <w:b/>
              <w:sz w:val="16"/>
              <w:szCs w:val="16"/>
            </w:rPr>
            <w:fldChar w:fldCharType="separate"/>
          </w:r>
          <w:r w:rsidR="00D06E3C">
            <w:rPr>
              <w:b/>
              <w:noProof/>
              <w:sz w:val="16"/>
              <w:szCs w:val="16"/>
            </w:rPr>
            <w:t>10</w:t>
          </w:r>
          <w:r w:rsidRPr="00D86056">
            <w:rPr>
              <w:b/>
              <w:sz w:val="16"/>
              <w:szCs w:val="16"/>
            </w:rPr>
            <w:fldChar w:fldCharType="end"/>
          </w:r>
          <w:r w:rsidRPr="00D86056">
            <w:rPr>
              <w:sz w:val="16"/>
              <w:szCs w:val="16"/>
            </w:rPr>
            <w:t xml:space="preserve"> of </w:t>
          </w:r>
          <w:fldSimple w:instr=" NUMPAGES  \* Arabic  \* MERGEFORMAT ">
            <w:r w:rsidR="00D06E3C" w:rsidRPr="00D06E3C">
              <w:rPr>
                <w:b/>
                <w:noProof/>
                <w:sz w:val="16"/>
                <w:szCs w:val="16"/>
              </w:rPr>
              <w:t>10</w:t>
            </w:r>
          </w:fldSimple>
        </w:p>
      </w:tc>
    </w:tr>
  </w:tbl>
  <w:p w14:paraId="57569D34" w14:textId="77777777" w:rsidR="00EB2D2F" w:rsidRPr="00BA3AB6" w:rsidRDefault="00EB2D2F" w:rsidP="00BA3A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text" w:tblpX="-453" w:tblpY="1"/>
      <w:tblOverlap w:val="never"/>
      <w:tblW w:w="10632" w:type="dxa"/>
      <w:tblLook w:val="04A0" w:firstRow="1" w:lastRow="0" w:firstColumn="1" w:lastColumn="0" w:noHBand="0" w:noVBand="1"/>
    </w:tblPr>
    <w:tblGrid>
      <w:gridCol w:w="10632"/>
    </w:tblGrid>
    <w:tr w:rsidR="00EB2D2F" w:rsidRPr="00D86056" w14:paraId="3E02A716" w14:textId="77777777" w:rsidTr="00D86056">
      <w:tc>
        <w:tcPr>
          <w:tcW w:w="10632" w:type="dxa"/>
          <w:shd w:val="clear" w:color="auto" w:fill="auto"/>
        </w:tcPr>
        <w:p w14:paraId="2F648302" w14:textId="77777777" w:rsidR="00EB2D2F" w:rsidRPr="00D86056" w:rsidRDefault="00EB2D2F" w:rsidP="00005513">
          <w:pPr>
            <w:pStyle w:val="Footer"/>
            <w:rPr>
              <w:sz w:val="16"/>
              <w:szCs w:val="16"/>
            </w:rPr>
          </w:pPr>
          <w:r w:rsidRPr="00D86056">
            <w:rPr>
              <w:sz w:val="16"/>
              <w:szCs w:val="16"/>
            </w:rPr>
            <w:t>&lt;&lt;legacy grant id&gt;&gt;</w:t>
          </w:r>
        </w:p>
      </w:tc>
    </w:tr>
    <w:tr w:rsidR="00EB2D2F" w:rsidRPr="00D86056" w14:paraId="159A5987" w14:textId="77777777" w:rsidTr="00D86056">
      <w:tc>
        <w:tcPr>
          <w:tcW w:w="10632" w:type="dxa"/>
          <w:shd w:val="clear" w:color="auto" w:fill="auto"/>
        </w:tcPr>
        <w:p w14:paraId="06D0DC26" w14:textId="77777777" w:rsidR="00EB2D2F" w:rsidRPr="00D86056" w:rsidRDefault="00EB2D2F" w:rsidP="00005513">
          <w:pPr>
            <w:rPr>
              <w:sz w:val="16"/>
              <w:szCs w:val="16"/>
            </w:rPr>
          </w:pPr>
          <w:r w:rsidRPr="00D86056">
            <w:rPr>
              <w:sz w:val="16"/>
              <w:szCs w:val="16"/>
            </w:rPr>
            <w:t>&lt;&lt;primary grant contact title, first name, and last name&gt;&gt; - &lt;&lt;primary grant contact organisation name&gt;&gt;</w:t>
          </w:r>
        </w:p>
      </w:tc>
    </w:tr>
    <w:tr w:rsidR="00EB2D2F" w:rsidRPr="00D86056" w14:paraId="28FA0661" w14:textId="77777777" w:rsidTr="00D86056">
      <w:tc>
        <w:tcPr>
          <w:tcW w:w="10632" w:type="dxa"/>
          <w:shd w:val="clear" w:color="auto" w:fill="auto"/>
        </w:tcPr>
        <w:p w14:paraId="5D693A9A" w14:textId="77777777" w:rsidR="00EB2D2F" w:rsidRPr="00D86056" w:rsidRDefault="00EB2D2F" w:rsidP="00005513">
          <w:pPr>
            <w:rPr>
              <w:sz w:val="16"/>
              <w:szCs w:val="16"/>
            </w:rPr>
          </w:pPr>
          <w:r w:rsidRPr="00D86056">
            <w:rPr>
              <w:sz w:val="16"/>
              <w:szCs w:val="16"/>
            </w:rPr>
            <w:t>&lt;&lt;task name of related task&gt;&gt;</w:t>
          </w:r>
        </w:p>
      </w:tc>
    </w:tr>
    <w:tr w:rsidR="00EB2D2F" w:rsidRPr="00D86056" w14:paraId="40212D12" w14:textId="77777777" w:rsidTr="00D86056">
      <w:tc>
        <w:tcPr>
          <w:tcW w:w="10632" w:type="dxa"/>
          <w:shd w:val="clear" w:color="auto" w:fill="auto"/>
        </w:tcPr>
        <w:p w14:paraId="1AD38850" w14:textId="77777777" w:rsidR="00EB2D2F" w:rsidRPr="00D86056" w:rsidRDefault="00EB2D2F" w:rsidP="00D86056">
          <w:pPr>
            <w:jc w:val="right"/>
            <w:rPr>
              <w:sz w:val="16"/>
              <w:szCs w:val="16"/>
            </w:rPr>
          </w:pPr>
          <w:r w:rsidRPr="00D86056">
            <w:rPr>
              <w:sz w:val="16"/>
              <w:szCs w:val="16"/>
            </w:rPr>
            <w:t xml:space="preserve">Page </w:t>
          </w:r>
          <w:r w:rsidRPr="00D86056">
            <w:rPr>
              <w:b/>
              <w:sz w:val="16"/>
              <w:szCs w:val="16"/>
            </w:rPr>
            <w:fldChar w:fldCharType="begin"/>
          </w:r>
          <w:r w:rsidRPr="00D86056">
            <w:rPr>
              <w:b/>
              <w:sz w:val="16"/>
              <w:szCs w:val="16"/>
            </w:rPr>
            <w:instrText xml:space="preserve"> PAGE  \* Arabic  \* MERGEFORMAT </w:instrText>
          </w:r>
          <w:r w:rsidRPr="00D86056">
            <w:rPr>
              <w:b/>
              <w:sz w:val="16"/>
              <w:szCs w:val="16"/>
            </w:rPr>
            <w:fldChar w:fldCharType="separate"/>
          </w:r>
          <w:r w:rsidRPr="00D86056">
            <w:rPr>
              <w:b/>
              <w:noProof/>
              <w:sz w:val="16"/>
              <w:szCs w:val="16"/>
            </w:rPr>
            <w:t>1</w:t>
          </w:r>
          <w:r w:rsidRPr="00D86056">
            <w:rPr>
              <w:b/>
              <w:sz w:val="16"/>
              <w:szCs w:val="16"/>
            </w:rPr>
            <w:fldChar w:fldCharType="end"/>
          </w:r>
          <w:r w:rsidRPr="00D86056">
            <w:rPr>
              <w:sz w:val="16"/>
              <w:szCs w:val="16"/>
            </w:rPr>
            <w:t xml:space="preserve"> of </w:t>
          </w:r>
          <w:fldSimple w:instr=" NUMPAGES  \* Arabic  \* MERGEFORMAT ">
            <w:ins w:id="112" w:author="User" w:date="2017-02-27T12:14:00Z">
              <w:r w:rsidRPr="001F6527">
                <w:rPr>
                  <w:b/>
                  <w:noProof/>
                  <w:sz w:val="16"/>
                  <w:szCs w:val="16"/>
                  <w:rPrChange w:id="113" w:author="User" w:date="2017-02-27T12:14:00Z">
                    <w:rPr/>
                  </w:rPrChange>
                </w:rPr>
                <w:t>10</w:t>
              </w:r>
            </w:ins>
            <w:del w:id="114" w:author="User" w:date="2017-02-27T12:14:00Z">
              <w:r w:rsidRPr="007D6066" w:rsidDel="001F6527">
                <w:rPr>
                  <w:b/>
                  <w:noProof/>
                  <w:sz w:val="16"/>
                  <w:szCs w:val="16"/>
                </w:rPr>
                <w:delText>12</w:delText>
              </w:r>
            </w:del>
          </w:fldSimple>
        </w:p>
      </w:tc>
    </w:tr>
  </w:tbl>
  <w:p w14:paraId="53CAD45E" w14:textId="77777777" w:rsidR="00EB2D2F" w:rsidRDefault="00EB2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E0D7A" w14:textId="77777777" w:rsidR="00EB2D2F" w:rsidRDefault="00EB2D2F" w:rsidP="00C606C2">
      <w:r>
        <w:separator/>
      </w:r>
    </w:p>
  </w:footnote>
  <w:footnote w:type="continuationSeparator" w:id="0">
    <w:p w14:paraId="015C9FA0" w14:textId="77777777" w:rsidR="00EB2D2F" w:rsidRDefault="00EB2D2F" w:rsidP="00C60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F5590" w14:textId="77777777" w:rsidR="00EB2D2F" w:rsidRDefault="00EB2D2F" w:rsidP="009937A7">
    <w:pPr>
      <w:pStyle w:val="Header"/>
      <w:rPr>
        <w:b/>
        <w:bCs/>
        <w:sz w:val="22"/>
      </w:rPr>
    </w:pPr>
    <w:r>
      <w:rPr>
        <w:noProof/>
      </w:rPr>
      <mc:AlternateContent>
        <mc:Choice Requires="wps">
          <w:drawing>
            <wp:anchor distT="0" distB="0" distL="114300" distR="114300" simplePos="0" relativeHeight="251659264" behindDoc="0" locked="0" layoutInCell="1" allowOverlap="1" wp14:anchorId="2A9F6078" wp14:editId="3F44A121">
              <wp:simplePos x="0" y="0"/>
              <wp:positionH relativeFrom="column">
                <wp:posOffset>-440055</wp:posOffset>
              </wp:positionH>
              <wp:positionV relativeFrom="paragraph">
                <wp:posOffset>-74930</wp:posOffset>
              </wp:positionV>
              <wp:extent cx="2292985" cy="4127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69D1F" w14:textId="77777777" w:rsidR="00EB2D2F" w:rsidRDefault="00EB2D2F" w:rsidP="009937A7">
                          <w:r>
                            <w:rPr>
                              <w:b/>
                              <w:bCs/>
                              <w:sz w:val="22"/>
                            </w:rPr>
                            <w:t>Evaluation, Trials and Studies Coordinating Centre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2A9F6078" id="_x0000_t202" coordsize="21600,21600" o:spt="202" path="m,l,21600r21600,l21600,xe">
              <v:stroke joinstyle="miter"/>
              <v:path gradientshapeok="t" o:connecttype="rect"/>
            </v:shapetype>
            <v:shape id="Text Box 2" o:spid="_x0000_s1026" type="#_x0000_t202" style="position:absolute;margin-left:-34.65pt;margin-top:-5.9pt;width:180.55pt;height:3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tAIAALk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" filled="f" stroked="f">
              <v:textbox style="mso-fit-shape-to-text:t">
                <w:txbxContent>
                  <w:p w14:paraId="41669D1F" w14:textId="77777777" w:rsidR="00FB7F02" w:rsidRDefault="00FB7F02" w:rsidP="009937A7">
                    <w:r>
                      <w:rPr>
                        <w:b/>
                        <w:bCs/>
                        <w:sz w:val="22"/>
                      </w:rPr>
                      <w:t>Evaluation, Trials and Studies Coordinating Centre</w:t>
                    </w:r>
                  </w:p>
                </w:txbxContent>
              </v:textbox>
            </v:shape>
          </w:pict>
        </mc:Fallback>
      </mc:AlternateContent>
    </w:r>
    <w:r>
      <w:rPr>
        <w:noProof/>
      </w:rPr>
      <w:drawing>
        <wp:anchor distT="0" distB="0" distL="114300" distR="114300" simplePos="0" relativeHeight="251657216" behindDoc="1" locked="0" layoutInCell="1" allowOverlap="1" wp14:anchorId="46E6380B" wp14:editId="0900DBA9">
          <wp:simplePos x="0" y="0"/>
          <wp:positionH relativeFrom="column">
            <wp:posOffset>4739640</wp:posOffset>
          </wp:positionH>
          <wp:positionV relativeFrom="paragraph">
            <wp:posOffset>-74930</wp:posOffset>
          </wp:positionV>
          <wp:extent cx="1580515" cy="552450"/>
          <wp:effectExtent l="0" t="0" r="63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0515" cy="552450"/>
                  </a:xfrm>
                  <a:prstGeom prst="rect">
                    <a:avLst/>
                  </a:prstGeom>
                  <a:noFill/>
                  <a:ln>
                    <a:noFill/>
                  </a:ln>
                </pic:spPr>
              </pic:pic>
            </a:graphicData>
          </a:graphic>
        </wp:anchor>
      </w:drawing>
    </w:r>
  </w:p>
  <w:p w14:paraId="6AC26674" w14:textId="77777777" w:rsidR="00EB2D2F" w:rsidRDefault="00EB2D2F" w:rsidP="009937A7">
    <w:pPr>
      <w:pStyle w:val="Header"/>
      <w:rPr>
        <w:sz w:val="22"/>
      </w:rPr>
    </w:pPr>
  </w:p>
  <w:p w14:paraId="3EE154C5" w14:textId="77777777" w:rsidR="00EB2D2F" w:rsidRDefault="00EB2D2F" w:rsidP="00990CB0">
    <w:pPr>
      <w:rPr>
        <w:color w:val="FF0000"/>
        <w:sz w:val="18"/>
        <w:szCs w:val="18"/>
      </w:rPr>
    </w:pPr>
    <w:r w:rsidRPr="007612FE">
      <w:rPr>
        <w:color w:val="FF0000"/>
        <w:sz w:val="18"/>
        <w:szCs w:val="18"/>
      </w:rPr>
      <w:t>This is a template to a</w:t>
    </w:r>
    <w:r>
      <w:rPr>
        <w:color w:val="FF0000"/>
        <w:sz w:val="18"/>
        <w:szCs w:val="18"/>
      </w:rPr>
      <w:t>ssist with completing the form.</w:t>
    </w:r>
  </w:p>
  <w:p w14:paraId="657DE13B" w14:textId="77777777" w:rsidR="00EB2D2F" w:rsidRDefault="00EB2D2F" w:rsidP="00945C64">
    <w:pPr>
      <w:rPr>
        <w:color w:val="FF0000"/>
        <w:sz w:val="18"/>
        <w:szCs w:val="18"/>
      </w:rPr>
    </w:pPr>
    <w:r w:rsidRPr="007612FE">
      <w:rPr>
        <w:color w:val="FF0000"/>
        <w:sz w:val="18"/>
        <w:szCs w:val="18"/>
      </w:rPr>
      <w:t xml:space="preserve">It cannot be submitted as a Word document </w:t>
    </w:r>
    <w:proofErr w:type="gramStart"/>
    <w:r>
      <w:rPr>
        <w:color w:val="FF0000"/>
        <w:sz w:val="18"/>
        <w:szCs w:val="18"/>
      </w:rPr>
      <w:t xml:space="preserve">- </w:t>
    </w:r>
    <w:r w:rsidRPr="007612FE">
      <w:rPr>
        <w:color w:val="FF0000"/>
        <w:sz w:val="18"/>
        <w:szCs w:val="18"/>
      </w:rPr>
      <w:t xml:space="preserve"> the</w:t>
    </w:r>
    <w:proofErr w:type="gramEnd"/>
    <w:r w:rsidRPr="007612FE">
      <w:rPr>
        <w:color w:val="FF0000"/>
        <w:sz w:val="18"/>
        <w:szCs w:val="18"/>
      </w:rPr>
      <w:t xml:space="preserve"> application </w:t>
    </w:r>
    <w:r w:rsidRPr="007612FE">
      <w:rPr>
        <w:b/>
        <w:bCs/>
        <w:color w:val="FF0000"/>
        <w:sz w:val="18"/>
        <w:szCs w:val="18"/>
        <w:u w:val="single"/>
      </w:rPr>
      <w:t>must</w:t>
    </w:r>
    <w:r w:rsidRPr="007612FE">
      <w:rPr>
        <w:color w:val="FF0000"/>
        <w:sz w:val="18"/>
        <w:szCs w:val="18"/>
        <w:u w:val="single"/>
      </w:rPr>
      <w:t xml:space="preserve"> </w:t>
    </w:r>
    <w:r>
      <w:rPr>
        <w:color w:val="FF0000"/>
        <w:sz w:val="18"/>
        <w:szCs w:val="18"/>
      </w:rPr>
      <w:t>be submitted online.</w:t>
    </w:r>
  </w:p>
  <w:p w14:paraId="29368235" w14:textId="77777777" w:rsidR="00EB2D2F" w:rsidRPr="007612FE" w:rsidRDefault="00EB2D2F" w:rsidP="00990CB0">
    <w:pPr>
      <w:rPr>
        <w:b/>
        <w:bCs/>
        <w:color w:val="FF0000"/>
        <w:sz w:val="18"/>
        <w:szCs w:val="18"/>
      </w:rPr>
    </w:pPr>
    <w:r w:rsidRPr="007612FE">
      <w:rPr>
        <w:color w:val="FF0000"/>
        <w:sz w:val="18"/>
        <w:szCs w:val="18"/>
      </w:rPr>
      <w:t xml:space="preserve">The content </w:t>
    </w:r>
    <w:r w:rsidRPr="00945C64">
      <w:rPr>
        <w:color w:val="FF0000"/>
        <w:sz w:val="18"/>
        <w:szCs w:val="18"/>
      </w:rPr>
      <w:t>can</w:t>
    </w:r>
    <w:r w:rsidRPr="007612FE">
      <w:rPr>
        <w:color w:val="FF0000"/>
        <w:sz w:val="18"/>
        <w:szCs w:val="18"/>
      </w:rPr>
      <w:t xml:space="preserve"> be copied onto the online </w:t>
    </w:r>
    <w:proofErr w:type="gramStart"/>
    <w:r w:rsidRPr="007612FE">
      <w:rPr>
        <w:color w:val="FF0000"/>
        <w:sz w:val="18"/>
        <w:szCs w:val="18"/>
      </w:rPr>
      <w:t>form</w:t>
    </w:r>
    <w:r w:rsidRPr="007612FE">
      <w:rPr>
        <w:b/>
        <w:bCs/>
        <w:color w:val="FF0000"/>
        <w:sz w:val="18"/>
        <w:szCs w:val="18"/>
      </w:rPr>
      <w:t xml:space="preserve"> </w:t>
    </w:r>
    <w:r>
      <w:rPr>
        <w:color w:val="FF0000"/>
        <w:sz w:val="18"/>
        <w:szCs w:val="18"/>
      </w:rPr>
      <w:t>.</w:t>
    </w:r>
    <w:proofErr w:type="gramEnd"/>
  </w:p>
  <w:p w14:paraId="2B2DE2B4" w14:textId="77777777" w:rsidR="00EB2D2F" w:rsidRPr="00323255" w:rsidRDefault="00EB2D2F" w:rsidP="008D4BC5">
    <w:pPr>
      <w:pStyle w:val="Header"/>
      <w:rPr>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96B3B" w14:textId="77777777" w:rsidR="00EB2D2F" w:rsidRDefault="00EB2D2F" w:rsidP="003E4496">
    <w:pPr>
      <w:pStyle w:val="Header"/>
    </w:pPr>
    <w:r>
      <w:rPr>
        <w:noProof/>
      </w:rPr>
      <w:drawing>
        <wp:anchor distT="0" distB="0" distL="114300" distR="114300" simplePos="0" relativeHeight="251656192" behindDoc="1" locked="0" layoutInCell="1" allowOverlap="1" wp14:anchorId="00F797D3" wp14:editId="35881A52">
          <wp:simplePos x="0" y="0"/>
          <wp:positionH relativeFrom="column">
            <wp:posOffset>-1095375</wp:posOffset>
          </wp:positionH>
          <wp:positionV relativeFrom="paragraph">
            <wp:posOffset>-457200</wp:posOffset>
          </wp:positionV>
          <wp:extent cx="7687310" cy="1019175"/>
          <wp:effectExtent l="0" t="0" r="8890" b="952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7310" cy="1019175"/>
                  </a:xfrm>
                  <a:prstGeom prst="rect">
                    <a:avLst/>
                  </a:prstGeom>
                  <a:noFill/>
                  <a:ln>
                    <a:noFill/>
                  </a:ln>
                </pic:spPr>
              </pic:pic>
            </a:graphicData>
          </a:graphic>
        </wp:anchor>
      </w:drawing>
    </w:r>
    <w:r>
      <w:t>&lt;&lt;PROGRAMME FULL NAME&gt;&gt;</w:t>
    </w:r>
  </w:p>
  <w:p w14:paraId="29038E1A" w14:textId="77777777" w:rsidR="00EB2D2F" w:rsidRPr="003E4496" w:rsidRDefault="00EB2D2F" w:rsidP="003E4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51BD4"/>
    <w:multiLevelType w:val="hybridMultilevel"/>
    <w:tmpl w:val="4D60D49A"/>
    <w:lvl w:ilvl="0" w:tplc="D0F4A3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BB40E65"/>
    <w:multiLevelType w:val="hybridMultilevel"/>
    <w:tmpl w:val="49965D2C"/>
    <w:lvl w:ilvl="0" w:tplc="0B4469E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1E7687"/>
    <w:multiLevelType w:val="hybridMultilevel"/>
    <w:tmpl w:val="D9E84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0AB406F"/>
    <w:multiLevelType w:val="hybridMultilevel"/>
    <w:tmpl w:val="215E9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B56EC0"/>
    <w:multiLevelType w:val="hybridMultilevel"/>
    <w:tmpl w:val="F36ABE5A"/>
    <w:lvl w:ilvl="0" w:tplc="6F769F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7DD3C8B"/>
    <w:multiLevelType w:val="hybridMultilevel"/>
    <w:tmpl w:val="A9DE20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250179"/>
    <w:multiLevelType w:val="hybridMultilevel"/>
    <w:tmpl w:val="58C27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552730"/>
    <w:multiLevelType w:val="hybridMultilevel"/>
    <w:tmpl w:val="2FD2DC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CEA57BE"/>
    <w:multiLevelType w:val="hybridMultilevel"/>
    <w:tmpl w:val="4B78B8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CD95510"/>
    <w:multiLevelType w:val="hybridMultilevel"/>
    <w:tmpl w:val="DA2E99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EC77405"/>
    <w:multiLevelType w:val="hybridMultilevel"/>
    <w:tmpl w:val="7F28BB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9"/>
  </w:num>
  <w:num w:numId="5">
    <w:abstractNumId w:val="0"/>
  </w:num>
  <w:num w:numId="6">
    <w:abstractNumId w:val="6"/>
  </w:num>
  <w:num w:numId="7">
    <w:abstractNumId w:val="5"/>
  </w:num>
  <w:num w:numId="8">
    <w:abstractNumId w:val="4"/>
  </w:num>
  <w:num w:numId="9">
    <w:abstractNumId w:val="1"/>
  </w:num>
  <w:num w:numId="10">
    <w:abstractNumId w:val="8"/>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Bradburn">
    <w15:presenceInfo w15:providerId="None" w15:userId="Mike Bradbu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FA"/>
    <w:rsid w:val="00001AFA"/>
    <w:rsid w:val="00005513"/>
    <w:rsid w:val="00005F96"/>
    <w:rsid w:val="00007932"/>
    <w:rsid w:val="00012726"/>
    <w:rsid w:val="00012F93"/>
    <w:rsid w:val="00016DD0"/>
    <w:rsid w:val="00025BEF"/>
    <w:rsid w:val="0003157F"/>
    <w:rsid w:val="000317E8"/>
    <w:rsid w:val="00034981"/>
    <w:rsid w:val="00034FF9"/>
    <w:rsid w:val="000420A7"/>
    <w:rsid w:val="000456E4"/>
    <w:rsid w:val="00050D39"/>
    <w:rsid w:val="00060DFA"/>
    <w:rsid w:val="00071D68"/>
    <w:rsid w:val="00072B08"/>
    <w:rsid w:val="00072B0E"/>
    <w:rsid w:val="0007469D"/>
    <w:rsid w:val="00082445"/>
    <w:rsid w:val="000851C6"/>
    <w:rsid w:val="000870FE"/>
    <w:rsid w:val="000934BD"/>
    <w:rsid w:val="000967AA"/>
    <w:rsid w:val="000A33D2"/>
    <w:rsid w:val="000A3C7F"/>
    <w:rsid w:val="000B3375"/>
    <w:rsid w:val="000B4954"/>
    <w:rsid w:val="000C0DB3"/>
    <w:rsid w:val="000D0135"/>
    <w:rsid w:val="000D13B6"/>
    <w:rsid w:val="000D4136"/>
    <w:rsid w:val="000E06D8"/>
    <w:rsid w:val="000E4040"/>
    <w:rsid w:val="000F2B28"/>
    <w:rsid w:val="000F6424"/>
    <w:rsid w:val="00104E96"/>
    <w:rsid w:val="0011117D"/>
    <w:rsid w:val="001138CD"/>
    <w:rsid w:val="00113994"/>
    <w:rsid w:val="001160F9"/>
    <w:rsid w:val="00117B30"/>
    <w:rsid w:val="00120F3B"/>
    <w:rsid w:val="00122FDB"/>
    <w:rsid w:val="0012730F"/>
    <w:rsid w:val="001318AC"/>
    <w:rsid w:val="00132185"/>
    <w:rsid w:val="0014314F"/>
    <w:rsid w:val="00144B13"/>
    <w:rsid w:val="00145CA0"/>
    <w:rsid w:val="0015020F"/>
    <w:rsid w:val="00151ECC"/>
    <w:rsid w:val="0015266D"/>
    <w:rsid w:val="00156056"/>
    <w:rsid w:val="00160380"/>
    <w:rsid w:val="0016176C"/>
    <w:rsid w:val="001654FD"/>
    <w:rsid w:val="00175B3A"/>
    <w:rsid w:val="00181CAF"/>
    <w:rsid w:val="00187E9B"/>
    <w:rsid w:val="001A17F1"/>
    <w:rsid w:val="001A5097"/>
    <w:rsid w:val="001A6953"/>
    <w:rsid w:val="001A706F"/>
    <w:rsid w:val="001A7657"/>
    <w:rsid w:val="001B6B3F"/>
    <w:rsid w:val="001E6EB2"/>
    <w:rsid w:val="001E7E29"/>
    <w:rsid w:val="001F063F"/>
    <w:rsid w:val="001F08AE"/>
    <w:rsid w:val="001F1CDE"/>
    <w:rsid w:val="001F2A9D"/>
    <w:rsid w:val="001F4AC8"/>
    <w:rsid w:val="001F6527"/>
    <w:rsid w:val="001F7499"/>
    <w:rsid w:val="00204203"/>
    <w:rsid w:val="0020494A"/>
    <w:rsid w:val="0021310F"/>
    <w:rsid w:val="002176D8"/>
    <w:rsid w:val="00220789"/>
    <w:rsid w:val="002219E4"/>
    <w:rsid w:val="0022453B"/>
    <w:rsid w:val="002250FE"/>
    <w:rsid w:val="00234121"/>
    <w:rsid w:val="002354B9"/>
    <w:rsid w:val="0024361A"/>
    <w:rsid w:val="002537B3"/>
    <w:rsid w:val="002540F3"/>
    <w:rsid w:val="002549F1"/>
    <w:rsid w:val="0025540C"/>
    <w:rsid w:val="00257032"/>
    <w:rsid w:val="00257368"/>
    <w:rsid w:val="00266968"/>
    <w:rsid w:val="0027540C"/>
    <w:rsid w:val="00275749"/>
    <w:rsid w:val="00284C55"/>
    <w:rsid w:val="002851B9"/>
    <w:rsid w:val="00286C3D"/>
    <w:rsid w:val="002878AA"/>
    <w:rsid w:val="002930D9"/>
    <w:rsid w:val="00294588"/>
    <w:rsid w:val="002A2740"/>
    <w:rsid w:val="002A292A"/>
    <w:rsid w:val="002B0603"/>
    <w:rsid w:val="002B0996"/>
    <w:rsid w:val="002B0AF4"/>
    <w:rsid w:val="002B200A"/>
    <w:rsid w:val="002B493E"/>
    <w:rsid w:val="002C5BAB"/>
    <w:rsid w:val="002D3E56"/>
    <w:rsid w:val="002D7729"/>
    <w:rsid w:val="002E1C08"/>
    <w:rsid w:val="002E4701"/>
    <w:rsid w:val="002F0584"/>
    <w:rsid w:val="002F2239"/>
    <w:rsid w:val="002F3E3D"/>
    <w:rsid w:val="002F59E0"/>
    <w:rsid w:val="003001F8"/>
    <w:rsid w:val="00300AEE"/>
    <w:rsid w:val="00305E79"/>
    <w:rsid w:val="00313670"/>
    <w:rsid w:val="003142EC"/>
    <w:rsid w:val="003174E3"/>
    <w:rsid w:val="00323255"/>
    <w:rsid w:val="00324338"/>
    <w:rsid w:val="0032535A"/>
    <w:rsid w:val="00330F65"/>
    <w:rsid w:val="00332C27"/>
    <w:rsid w:val="00337087"/>
    <w:rsid w:val="00343AD4"/>
    <w:rsid w:val="00351420"/>
    <w:rsid w:val="00352B4E"/>
    <w:rsid w:val="00357FAB"/>
    <w:rsid w:val="00366E09"/>
    <w:rsid w:val="00367032"/>
    <w:rsid w:val="00367B45"/>
    <w:rsid w:val="00371384"/>
    <w:rsid w:val="003729FB"/>
    <w:rsid w:val="00380FC5"/>
    <w:rsid w:val="003816AE"/>
    <w:rsid w:val="0038622B"/>
    <w:rsid w:val="0039444D"/>
    <w:rsid w:val="003A3A64"/>
    <w:rsid w:val="003A6A22"/>
    <w:rsid w:val="003A7148"/>
    <w:rsid w:val="003A7F4A"/>
    <w:rsid w:val="003B32FA"/>
    <w:rsid w:val="003C730D"/>
    <w:rsid w:val="003D16D1"/>
    <w:rsid w:val="003D4E02"/>
    <w:rsid w:val="003D5631"/>
    <w:rsid w:val="003E2005"/>
    <w:rsid w:val="003E249C"/>
    <w:rsid w:val="003E4496"/>
    <w:rsid w:val="003E615C"/>
    <w:rsid w:val="003E73BB"/>
    <w:rsid w:val="003F6147"/>
    <w:rsid w:val="004003CB"/>
    <w:rsid w:val="00402D33"/>
    <w:rsid w:val="004042FE"/>
    <w:rsid w:val="0040436C"/>
    <w:rsid w:val="004106E8"/>
    <w:rsid w:val="0041340E"/>
    <w:rsid w:val="004165CA"/>
    <w:rsid w:val="00417E5C"/>
    <w:rsid w:val="004213D1"/>
    <w:rsid w:val="00423E97"/>
    <w:rsid w:val="004318AF"/>
    <w:rsid w:val="00453F68"/>
    <w:rsid w:val="00454CE2"/>
    <w:rsid w:val="00462B56"/>
    <w:rsid w:val="00467EEB"/>
    <w:rsid w:val="004717EC"/>
    <w:rsid w:val="004815B2"/>
    <w:rsid w:val="004815CC"/>
    <w:rsid w:val="004828BC"/>
    <w:rsid w:val="00487006"/>
    <w:rsid w:val="004959D0"/>
    <w:rsid w:val="004A4D2D"/>
    <w:rsid w:val="004A7879"/>
    <w:rsid w:val="004B7536"/>
    <w:rsid w:val="004C0507"/>
    <w:rsid w:val="004C3288"/>
    <w:rsid w:val="004C7736"/>
    <w:rsid w:val="004C7A49"/>
    <w:rsid w:val="004D4CBE"/>
    <w:rsid w:val="004E3043"/>
    <w:rsid w:val="004E46D1"/>
    <w:rsid w:val="004E5A08"/>
    <w:rsid w:val="004F37B3"/>
    <w:rsid w:val="00501D13"/>
    <w:rsid w:val="00506CFE"/>
    <w:rsid w:val="005156FC"/>
    <w:rsid w:val="00516127"/>
    <w:rsid w:val="00524642"/>
    <w:rsid w:val="00526119"/>
    <w:rsid w:val="00526C9C"/>
    <w:rsid w:val="0053551E"/>
    <w:rsid w:val="00537465"/>
    <w:rsid w:val="00537FF5"/>
    <w:rsid w:val="00547000"/>
    <w:rsid w:val="00551817"/>
    <w:rsid w:val="00554965"/>
    <w:rsid w:val="00556E83"/>
    <w:rsid w:val="00561693"/>
    <w:rsid w:val="0057146B"/>
    <w:rsid w:val="00575102"/>
    <w:rsid w:val="005773C1"/>
    <w:rsid w:val="00583CE1"/>
    <w:rsid w:val="005842AA"/>
    <w:rsid w:val="005876FC"/>
    <w:rsid w:val="005968F3"/>
    <w:rsid w:val="005A2639"/>
    <w:rsid w:val="005A2D2D"/>
    <w:rsid w:val="005B1386"/>
    <w:rsid w:val="005B4110"/>
    <w:rsid w:val="005B673A"/>
    <w:rsid w:val="005B7C55"/>
    <w:rsid w:val="005C4621"/>
    <w:rsid w:val="005C6BFD"/>
    <w:rsid w:val="005C6F48"/>
    <w:rsid w:val="005C7F81"/>
    <w:rsid w:val="005D2831"/>
    <w:rsid w:val="005E4D68"/>
    <w:rsid w:val="005E5118"/>
    <w:rsid w:val="005E7A8F"/>
    <w:rsid w:val="005F2103"/>
    <w:rsid w:val="005F3663"/>
    <w:rsid w:val="005F3B8D"/>
    <w:rsid w:val="005F478D"/>
    <w:rsid w:val="005F744A"/>
    <w:rsid w:val="0060209B"/>
    <w:rsid w:val="006023C8"/>
    <w:rsid w:val="006026F5"/>
    <w:rsid w:val="00607034"/>
    <w:rsid w:val="00611182"/>
    <w:rsid w:val="00615071"/>
    <w:rsid w:val="00620B37"/>
    <w:rsid w:val="00622B93"/>
    <w:rsid w:val="00623E86"/>
    <w:rsid w:val="00624C6F"/>
    <w:rsid w:val="00625523"/>
    <w:rsid w:val="00625D84"/>
    <w:rsid w:val="0062699A"/>
    <w:rsid w:val="00627138"/>
    <w:rsid w:val="00631218"/>
    <w:rsid w:val="00631A71"/>
    <w:rsid w:val="00635237"/>
    <w:rsid w:val="0063708C"/>
    <w:rsid w:val="006409A0"/>
    <w:rsid w:val="00640C1B"/>
    <w:rsid w:val="00641D4C"/>
    <w:rsid w:val="006452B2"/>
    <w:rsid w:val="006576FE"/>
    <w:rsid w:val="00681F36"/>
    <w:rsid w:val="0069207F"/>
    <w:rsid w:val="00694DFB"/>
    <w:rsid w:val="006A416D"/>
    <w:rsid w:val="006B1E48"/>
    <w:rsid w:val="006B5FA0"/>
    <w:rsid w:val="006C23A3"/>
    <w:rsid w:val="006C35CB"/>
    <w:rsid w:val="006C4C3F"/>
    <w:rsid w:val="006D2E5F"/>
    <w:rsid w:val="006D608C"/>
    <w:rsid w:val="006D7E76"/>
    <w:rsid w:val="006E4224"/>
    <w:rsid w:val="006E5220"/>
    <w:rsid w:val="006E623B"/>
    <w:rsid w:val="006F3ADC"/>
    <w:rsid w:val="006F6D79"/>
    <w:rsid w:val="006F6E0D"/>
    <w:rsid w:val="00704497"/>
    <w:rsid w:val="00705600"/>
    <w:rsid w:val="0071752E"/>
    <w:rsid w:val="007176A3"/>
    <w:rsid w:val="00720D3C"/>
    <w:rsid w:val="00722EB8"/>
    <w:rsid w:val="007239AD"/>
    <w:rsid w:val="00723B0E"/>
    <w:rsid w:val="007301D9"/>
    <w:rsid w:val="00730BC6"/>
    <w:rsid w:val="00733EFA"/>
    <w:rsid w:val="007348FF"/>
    <w:rsid w:val="00737210"/>
    <w:rsid w:val="007430EB"/>
    <w:rsid w:val="007612FE"/>
    <w:rsid w:val="007635EA"/>
    <w:rsid w:val="00765FBB"/>
    <w:rsid w:val="00767129"/>
    <w:rsid w:val="0077131B"/>
    <w:rsid w:val="00772B61"/>
    <w:rsid w:val="007744ED"/>
    <w:rsid w:val="0077479B"/>
    <w:rsid w:val="00774BD5"/>
    <w:rsid w:val="00780E15"/>
    <w:rsid w:val="0078181A"/>
    <w:rsid w:val="007819BA"/>
    <w:rsid w:val="0078343E"/>
    <w:rsid w:val="007839B6"/>
    <w:rsid w:val="007869C0"/>
    <w:rsid w:val="0078761E"/>
    <w:rsid w:val="007929D5"/>
    <w:rsid w:val="00796631"/>
    <w:rsid w:val="007A202E"/>
    <w:rsid w:val="007A50D5"/>
    <w:rsid w:val="007B00CA"/>
    <w:rsid w:val="007B08DE"/>
    <w:rsid w:val="007B35D1"/>
    <w:rsid w:val="007B5066"/>
    <w:rsid w:val="007C0405"/>
    <w:rsid w:val="007C4B94"/>
    <w:rsid w:val="007D160D"/>
    <w:rsid w:val="007D6066"/>
    <w:rsid w:val="007D68AD"/>
    <w:rsid w:val="007D71F6"/>
    <w:rsid w:val="007E7E3C"/>
    <w:rsid w:val="007F2E46"/>
    <w:rsid w:val="007F3D51"/>
    <w:rsid w:val="007F58DA"/>
    <w:rsid w:val="007F6361"/>
    <w:rsid w:val="007F78D5"/>
    <w:rsid w:val="008024BC"/>
    <w:rsid w:val="0080285F"/>
    <w:rsid w:val="0080319E"/>
    <w:rsid w:val="00803DF6"/>
    <w:rsid w:val="00806F33"/>
    <w:rsid w:val="008070EF"/>
    <w:rsid w:val="008109BF"/>
    <w:rsid w:val="008200E3"/>
    <w:rsid w:val="0083342D"/>
    <w:rsid w:val="00837308"/>
    <w:rsid w:val="00837933"/>
    <w:rsid w:val="00843437"/>
    <w:rsid w:val="00852A75"/>
    <w:rsid w:val="008538F1"/>
    <w:rsid w:val="00854280"/>
    <w:rsid w:val="00857CC5"/>
    <w:rsid w:val="0086083F"/>
    <w:rsid w:val="00860A7B"/>
    <w:rsid w:val="00863EB3"/>
    <w:rsid w:val="00867D12"/>
    <w:rsid w:val="00867F5C"/>
    <w:rsid w:val="00870B34"/>
    <w:rsid w:val="00880627"/>
    <w:rsid w:val="0088096A"/>
    <w:rsid w:val="00884415"/>
    <w:rsid w:val="00884B4B"/>
    <w:rsid w:val="008867D9"/>
    <w:rsid w:val="00895723"/>
    <w:rsid w:val="00896D38"/>
    <w:rsid w:val="008A4A38"/>
    <w:rsid w:val="008B1DC0"/>
    <w:rsid w:val="008B2558"/>
    <w:rsid w:val="008B68CD"/>
    <w:rsid w:val="008B6CE7"/>
    <w:rsid w:val="008B76A4"/>
    <w:rsid w:val="008C187B"/>
    <w:rsid w:val="008C1B2A"/>
    <w:rsid w:val="008C3D49"/>
    <w:rsid w:val="008C521F"/>
    <w:rsid w:val="008D1719"/>
    <w:rsid w:val="008D3808"/>
    <w:rsid w:val="008D418D"/>
    <w:rsid w:val="008D4BC5"/>
    <w:rsid w:val="008D5D5D"/>
    <w:rsid w:val="008E2F7F"/>
    <w:rsid w:val="008E63D8"/>
    <w:rsid w:val="008E6A8D"/>
    <w:rsid w:val="008F27C5"/>
    <w:rsid w:val="008F2EBF"/>
    <w:rsid w:val="00900C89"/>
    <w:rsid w:val="009026F7"/>
    <w:rsid w:val="009065DD"/>
    <w:rsid w:val="00926420"/>
    <w:rsid w:val="00934BA4"/>
    <w:rsid w:val="009373CC"/>
    <w:rsid w:val="00940391"/>
    <w:rsid w:val="009429BE"/>
    <w:rsid w:val="00942E6C"/>
    <w:rsid w:val="00944243"/>
    <w:rsid w:val="00944A73"/>
    <w:rsid w:val="00945C64"/>
    <w:rsid w:val="0094718A"/>
    <w:rsid w:val="0094737A"/>
    <w:rsid w:val="00951AA4"/>
    <w:rsid w:val="00954F72"/>
    <w:rsid w:val="0096014B"/>
    <w:rsid w:val="009649E6"/>
    <w:rsid w:val="00970E06"/>
    <w:rsid w:val="00971ACB"/>
    <w:rsid w:val="00983D13"/>
    <w:rsid w:val="00984528"/>
    <w:rsid w:val="0098769B"/>
    <w:rsid w:val="00990CB0"/>
    <w:rsid w:val="00991009"/>
    <w:rsid w:val="00992C1E"/>
    <w:rsid w:val="0099349C"/>
    <w:rsid w:val="009937A7"/>
    <w:rsid w:val="00994847"/>
    <w:rsid w:val="009963DD"/>
    <w:rsid w:val="009A01E9"/>
    <w:rsid w:val="009A2A7E"/>
    <w:rsid w:val="009A3999"/>
    <w:rsid w:val="009A68E4"/>
    <w:rsid w:val="009B23BC"/>
    <w:rsid w:val="009B4E1F"/>
    <w:rsid w:val="009B6534"/>
    <w:rsid w:val="009B6AF1"/>
    <w:rsid w:val="009B7B42"/>
    <w:rsid w:val="009C61C5"/>
    <w:rsid w:val="009C6647"/>
    <w:rsid w:val="009D4118"/>
    <w:rsid w:val="009D530D"/>
    <w:rsid w:val="009E0CDF"/>
    <w:rsid w:val="009E4A5F"/>
    <w:rsid w:val="009E4DAD"/>
    <w:rsid w:val="009E7BBF"/>
    <w:rsid w:val="009F1301"/>
    <w:rsid w:val="009F141F"/>
    <w:rsid w:val="009F6155"/>
    <w:rsid w:val="00A021EE"/>
    <w:rsid w:val="00A06EDF"/>
    <w:rsid w:val="00A0763C"/>
    <w:rsid w:val="00A07CC4"/>
    <w:rsid w:val="00A129F5"/>
    <w:rsid w:val="00A140F8"/>
    <w:rsid w:val="00A1459E"/>
    <w:rsid w:val="00A22FAD"/>
    <w:rsid w:val="00A247CE"/>
    <w:rsid w:val="00A24F66"/>
    <w:rsid w:val="00A31206"/>
    <w:rsid w:val="00A31DD0"/>
    <w:rsid w:val="00A31FB2"/>
    <w:rsid w:val="00A32F76"/>
    <w:rsid w:val="00A34825"/>
    <w:rsid w:val="00A37557"/>
    <w:rsid w:val="00A506DC"/>
    <w:rsid w:val="00A5575F"/>
    <w:rsid w:val="00A61450"/>
    <w:rsid w:val="00A64C64"/>
    <w:rsid w:val="00A71D37"/>
    <w:rsid w:val="00A72A90"/>
    <w:rsid w:val="00A75C53"/>
    <w:rsid w:val="00A7637C"/>
    <w:rsid w:val="00A77BFB"/>
    <w:rsid w:val="00A82127"/>
    <w:rsid w:val="00A85AD0"/>
    <w:rsid w:val="00A87125"/>
    <w:rsid w:val="00A87201"/>
    <w:rsid w:val="00A93584"/>
    <w:rsid w:val="00AA1E32"/>
    <w:rsid w:val="00AA30FA"/>
    <w:rsid w:val="00AA5FA2"/>
    <w:rsid w:val="00AA73F1"/>
    <w:rsid w:val="00AB1561"/>
    <w:rsid w:val="00AB315A"/>
    <w:rsid w:val="00AB3EDB"/>
    <w:rsid w:val="00AB4FA0"/>
    <w:rsid w:val="00AC5038"/>
    <w:rsid w:val="00AC5DD4"/>
    <w:rsid w:val="00AD13F5"/>
    <w:rsid w:val="00AD1C7C"/>
    <w:rsid w:val="00AD34B9"/>
    <w:rsid w:val="00AD4AD6"/>
    <w:rsid w:val="00AD5754"/>
    <w:rsid w:val="00AD6265"/>
    <w:rsid w:val="00AE0E99"/>
    <w:rsid w:val="00AE5E0F"/>
    <w:rsid w:val="00AE747D"/>
    <w:rsid w:val="00AF3A18"/>
    <w:rsid w:val="00AF53C2"/>
    <w:rsid w:val="00B0342E"/>
    <w:rsid w:val="00B039D4"/>
    <w:rsid w:val="00B047F3"/>
    <w:rsid w:val="00B162AA"/>
    <w:rsid w:val="00B25B71"/>
    <w:rsid w:val="00B27EBF"/>
    <w:rsid w:val="00B329C6"/>
    <w:rsid w:val="00B353E3"/>
    <w:rsid w:val="00B376BF"/>
    <w:rsid w:val="00B433CE"/>
    <w:rsid w:val="00B4704B"/>
    <w:rsid w:val="00B51139"/>
    <w:rsid w:val="00B56B7C"/>
    <w:rsid w:val="00B61C8C"/>
    <w:rsid w:val="00B63922"/>
    <w:rsid w:val="00B63991"/>
    <w:rsid w:val="00B652CE"/>
    <w:rsid w:val="00B665E7"/>
    <w:rsid w:val="00B67D00"/>
    <w:rsid w:val="00B72618"/>
    <w:rsid w:val="00B73E8C"/>
    <w:rsid w:val="00B77FE9"/>
    <w:rsid w:val="00B82D93"/>
    <w:rsid w:val="00B876FE"/>
    <w:rsid w:val="00B91A57"/>
    <w:rsid w:val="00B96B94"/>
    <w:rsid w:val="00BA1DB4"/>
    <w:rsid w:val="00BA2789"/>
    <w:rsid w:val="00BA3AB6"/>
    <w:rsid w:val="00BA4961"/>
    <w:rsid w:val="00BA5101"/>
    <w:rsid w:val="00BA5F83"/>
    <w:rsid w:val="00BB4FB0"/>
    <w:rsid w:val="00BC0A03"/>
    <w:rsid w:val="00BC7509"/>
    <w:rsid w:val="00BD5564"/>
    <w:rsid w:val="00BD5DFD"/>
    <w:rsid w:val="00BD6C12"/>
    <w:rsid w:val="00BE383B"/>
    <w:rsid w:val="00BE5A3D"/>
    <w:rsid w:val="00BE62CC"/>
    <w:rsid w:val="00BF0561"/>
    <w:rsid w:val="00BF14E8"/>
    <w:rsid w:val="00BF2C40"/>
    <w:rsid w:val="00BF69F9"/>
    <w:rsid w:val="00C048DE"/>
    <w:rsid w:val="00C06CBA"/>
    <w:rsid w:val="00C07085"/>
    <w:rsid w:val="00C07B6E"/>
    <w:rsid w:val="00C1013B"/>
    <w:rsid w:val="00C13F0B"/>
    <w:rsid w:val="00C22E79"/>
    <w:rsid w:val="00C26919"/>
    <w:rsid w:val="00C364A0"/>
    <w:rsid w:val="00C40336"/>
    <w:rsid w:val="00C40B08"/>
    <w:rsid w:val="00C4414A"/>
    <w:rsid w:val="00C53960"/>
    <w:rsid w:val="00C57BC1"/>
    <w:rsid w:val="00C57CBB"/>
    <w:rsid w:val="00C605E0"/>
    <w:rsid w:val="00C606C2"/>
    <w:rsid w:val="00C6592C"/>
    <w:rsid w:val="00C661E3"/>
    <w:rsid w:val="00C679A3"/>
    <w:rsid w:val="00C7354F"/>
    <w:rsid w:val="00C77CBC"/>
    <w:rsid w:val="00C84F2A"/>
    <w:rsid w:val="00C85BE7"/>
    <w:rsid w:val="00C872D6"/>
    <w:rsid w:val="00C90D58"/>
    <w:rsid w:val="00C93B72"/>
    <w:rsid w:val="00CA63DD"/>
    <w:rsid w:val="00CA7AD0"/>
    <w:rsid w:val="00CB452C"/>
    <w:rsid w:val="00CB6D16"/>
    <w:rsid w:val="00CC0607"/>
    <w:rsid w:val="00CC0783"/>
    <w:rsid w:val="00CD29B5"/>
    <w:rsid w:val="00CD36B9"/>
    <w:rsid w:val="00CD7D75"/>
    <w:rsid w:val="00CE2306"/>
    <w:rsid w:val="00CE29BE"/>
    <w:rsid w:val="00CE29EA"/>
    <w:rsid w:val="00CE31C9"/>
    <w:rsid w:val="00CE70DE"/>
    <w:rsid w:val="00CF30D9"/>
    <w:rsid w:val="00CF3592"/>
    <w:rsid w:val="00CF360C"/>
    <w:rsid w:val="00D04818"/>
    <w:rsid w:val="00D06E3C"/>
    <w:rsid w:val="00D1105D"/>
    <w:rsid w:val="00D11E8F"/>
    <w:rsid w:val="00D1390B"/>
    <w:rsid w:val="00D164B4"/>
    <w:rsid w:val="00D2202E"/>
    <w:rsid w:val="00D2328B"/>
    <w:rsid w:val="00D238B4"/>
    <w:rsid w:val="00D24A37"/>
    <w:rsid w:val="00D351B2"/>
    <w:rsid w:val="00D40B31"/>
    <w:rsid w:val="00D40E61"/>
    <w:rsid w:val="00D50C6A"/>
    <w:rsid w:val="00D51F16"/>
    <w:rsid w:val="00D52BEC"/>
    <w:rsid w:val="00D52CD5"/>
    <w:rsid w:val="00D63CBE"/>
    <w:rsid w:val="00D72532"/>
    <w:rsid w:val="00D7515F"/>
    <w:rsid w:val="00D86056"/>
    <w:rsid w:val="00D90105"/>
    <w:rsid w:val="00DC62DE"/>
    <w:rsid w:val="00DC7484"/>
    <w:rsid w:val="00DD3780"/>
    <w:rsid w:val="00DD4C5B"/>
    <w:rsid w:val="00DE52B3"/>
    <w:rsid w:val="00DF66D2"/>
    <w:rsid w:val="00E0004D"/>
    <w:rsid w:val="00E0332A"/>
    <w:rsid w:val="00E101A3"/>
    <w:rsid w:val="00E11430"/>
    <w:rsid w:val="00E1384C"/>
    <w:rsid w:val="00E148BD"/>
    <w:rsid w:val="00E16722"/>
    <w:rsid w:val="00E178A0"/>
    <w:rsid w:val="00E22B55"/>
    <w:rsid w:val="00E23E54"/>
    <w:rsid w:val="00E2526D"/>
    <w:rsid w:val="00E27998"/>
    <w:rsid w:val="00E347A8"/>
    <w:rsid w:val="00E43E77"/>
    <w:rsid w:val="00E4562C"/>
    <w:rsid w:val="00E51616"/>
    <w:rsid w:val="00E52E9D"/>
    <w:rsid w:val="00E577B0"/>
    <w:rsid w:val="00E62BD6"/>
    <w:rsid w:val="00E714A2"/>
    <w:rsid w:val="00E727E3"/>
    <w:rsid w:val="00E72985"/>
    <w:rsid w:val="00E7502A"/>
    <w:rsid w:val="00E81E5A"/>
    <w:rsid w:val="00E876D1"/>
    <w:rsid w:val="00E96B2B"/>
    <w:rsid w:val="00EA0419"/>
    <w:rsid w:val="00EA367B"/>
    <w:rsid w:val="00EA3CD1"/>
    <w:rsid w:val="00EA60A8"/>
    <w:rsid w:val="00EB2D2F"/>
    <w:rsid w:val="00EB3C3B"/>
    <w:rsid w:val="00EB672A"/>
    <w:rsid w:val="00EC119D"/>
    <w:rsid w:val="00ED71E1"/>
    <w:rsid w:val="00EE288E"/>
    <w:rsid w:val="00EE70C0"/>
    <w:rsid w:val="00EF08A5"/>
    <w:rsid w:val="00EF5AC1"/>
    <w:rsid w:val="00EF6330"/>
    <w:rsid w:val="00EF73EB"/>
    <w:rsid w:val="00F015AB"/>
    <w:rsid w:val="00F04229"/>
    <w:rsid w:val="00F04C30"/>
    <w:rsid w:val="00F05012"/>
    <w:rsid w:val="00F13F50"/>
    <w:rsid w:val="00F1603B"/>
    <w:rsid w:val="00F243A8"/>
    <w:rsid w:val="00F32572"/>
    <w:rsid w:val="00F343EB"/>
    <w:rsid w:val="00F366D4"/>
    <w:rsid w:val="00F42319"/>
    <w:rsid w:val="00F43E2F"/>
    <w:rsid w:val="00F476D8"/>
    <w:rsid w:val="00F476E1"/>
    <w:rsid w:val="00F50D62"/>
    <w:rsid w:val="00F52F95"/>
    <w:rsid w:val="00F6194B"/>
    <w:rsid w:val="00F61BD4"/>
    <w:rsid w:val="00F63DAA"/>
    <w:rsid w:val="00F67D16"/>
    <w:rsid w:val="00F86C97"/>
    <w:rsid w:val="00F9336D"/>
    <w:rsid w:val="00F9467A"/>
    <w:rsid w:val="00F97E71"/>
    <w:rsid w:val="00FA2603"/>
    <w:rsid w:val="00FA3F18"/>
    <w:rsid w:val="00FA3F2B"/>
    <w:rsid w:val="00FB7E40"/>
    <w:rsid w:val="00FB7F02"/>
    <w:rsid w:val="00FC04C7"/>
    <w:rsid w:val="00FC5258"/>
    <w:rsid w:val="00FC6D6B"/>
    <w:rsid w:val="00FD11BB"/>
    <w:rsid w:val="00FE5DED"/>
    <w:rsid w:val="00FF1FD0"/>
    <w:rsid w:val="00FF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758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1F6"/>
    <w:rPr>
      <w:rFonts w:ascii="Arial" w:hAnsi="Arial"/>
      <w:szCs w:val="22"/>
      <w:lang w:eastAsia="en-GB"/>
    </w:rPr>
  </w:style>
  <w:style w:type="paragraph" w:styleId="Heading1">
    <w:name w:val="heading 1"/>
    <w:basedOn w:val="Normal"/>
    <w:next w:val="Normal"/>
    <w:link w:val="Heading1Char"/>
    <w:uiPriority w:val="9"/>
    <w:qFormat/>
    <w:rsid w:val="00620B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606C2"/>
    <w:pPr>
      <w:tabs>
        <w:tab w:val="center" w:pos="4513"/>
        <w:tab w:val="right" w:pos="9026"/>
      </w:tabs>
    </w:pPr>
  </w:style>
  <w:style w:type="character" w:customStyle="1" w:styleId="HeaderChar">
    <w:name w:val="Header Char"/>
    <w:basedOn w:val="DefaultParagraphFont"/>
    <w:link w:val="Header"/>
    <w:uiPriority w:val="99"/>
    <w:rsid w:val="00C606C2"/>
  </w:style>
  <w:style w:type="paragraph" w:styleId="Footer">
    <w:name w:val="footer"/>
    <w:basedOn w:val="Normal"/>
    <w:link w:val="FooterChar"/>
    <w:uiPriority w:val="99"/>
    <w:unhideWhenUsed/>
    <w:rsid w:val="00C606C2"/>
    <w:pPr>
      <w:tabs>
        <w:tab w:val="center" w:pos="4513"/>
        <w:tab w:val="right" w:pos="9026"/>
      </w:tabs>
    </w:pPr>
  </w:style>
  <w:style w:type="character" w:customStyle="1" w:styleId="FooterChar">
    <w:name w:val="Footer Char"/>
    <w:basedOn w:val="DefaultParagraphFont"/>
    <w:link w:val="Footer"/>
    <w:uiPriority w:val="99"/>
    <w:rsid w:val="00C606C2"/>
  </w:style>
  <w:style w:type="paragraph" w:styleId="BalloonText">
    <w:name w:val="Balloon Text"/>
    <w:basedOn w:val="Normal"/>
    <w:link w:val="BalloonTextChar"/>
    <w:uiPriority w:val="99"/>
    <w:semiHidden/>
    <w:unhideWhenUsed/>
    <w:rsid w:val="00C606C2"/>
    <w:rPr>
      <w:rFonts w:ascii="Tahoma" w:hAnsi="Tahoma" w:cs="Tahoma"/>
      <w:sz w:val="16"/>
      <w:szCs w:val="16"/>
    </w:rPr>
  </w:style>
  <w:style w:type="character" w:customStyle="1" w:styleId="BalloonTextChar">
    <w:name w:val="Balloon Text Char"/>
    <w:link w:val="BalloonText"/>
    <w:uiPriority w:val="99"/>
    <w:semiHidden/>
    <w:rsid w:val="00C606C2"/>
    <w:rPr>
      <w:rFonts w:ascii="Tahoma" w:hAnsi="Tahoma" w:cs="Tahoma"/>
      <w:sz w:val="16"/>
      <w:szCs w:val="16"/>
    </w:rPr>
  </w:style>
  <w:style w:type="character" w:customStyle="1" w:styleId="fieldlabel1">
    <w:name w:val="fieldlabel1"/>
    <w:rsid w:val="00151ECC"/>
    <w:rPr>
      <w:b/>
      <w:bCs/>
    </w:rPr>
  </w:style>
  <w:style w:type="character" w:styleId="Hyperlink">
    <w:name w:val="Hyperlink"/>
    <w:uiPriority w:val="99"/>
    <w:unhideWhenUsed/>
    <w:rsid w:val="0099349C"/>
    <w:rPr>
      <w:color w:val="0000FF"/>
      <w:u w:val="single"/>
    </w:rPr>
  </w:style>
  <w:style w:type="character" w:customStyle="1" w:styleId="fieldlabel">
    <w:name w:val="fieldlabel"/>
    <w:basedOn w:val="DefaultParagraphFont"/>
    <w:rsid w:val="00524642"/>
  </w:style>
  <w:style w:type="paragraph" w:styleId="ListParagraph">
    <w:name w:val="List Paragraph"/>
    <w:basedOn w:val="Normal"/>
    <w:uiPriority w:val="34"/>
    <w:qFormat/>
    <w:rsid w:val="00F67D16"/>
    <w:pPr>
      <w:ind w:left="720"/>
      <w:contextualSpacing/>
    </w:pPr>
  </w:style>
  <w:style w:type="character" w:customStyle="1" w:styleId="spn-left-block1">
    <w:name w:val="spn-left-block1"/>
    <w:rsid w:val="005B7C55"/>
    <w:rPr>
      <w:vanish w:val="0"/>
      <w:webHidden w:val="0"/>
      <w:specVanish w:val="0"/>
    </w:rPr>
  </w:style>
  <w:style w:type="character" w:customStyle="1" w:styleId="Heading1Char">
    <w:name w:val="Heading 1 Char"/>
    <w:basedOn w:val="DefaultParagraphFont"/>
    <w:link w:val="Heading1"/>
    <w:uiPriority w:val="9"/>
    <w:rsid w:val="00620B37"/>
    <w:rPr>
      <w:rFonts w:asciiTheme="majorHAnsi" w:eastAsiaTheme="majorEastAsia" w:hAnsiTheme="majorHAnsi" w:cstheme="majorBidi"/>
      <w:b/>
      <w:bCs/>
      <w:color w:val="365F91" w:themeColor="accent1" w:themeShade="BF"/>
      <w:sz w:val="28"/>
      <w:szCs w:val="28"/>
      <w:lang w:eastAsia="en-GB"/>
    </w:rPr>
  </w:style>
  <w:style w:type="paragraph" w:styleId="TOCHeading">
    <w:name w:val="TOC Heading"/>
    <w:basedOn w:val="Heading1"/>
    <w:next w:val="Normal"/>
    <w:uiPriority w:val="39"/>
    <w:semiHidden/>
    <w:unhideWhenUsed/>
    <w:qFormat/>
    <w:rsid w:val="00620B37"/>
    <w:pPr>
      <w:spacing w:line="276" w:lineRule="auto"/>
      <w:outlineLvl w:val="9"/>
    </w:pPr>
    <w:rPr>
      <w:lang w:val="en-US" w:eastAsia="ja-JP"/>
    </w:rPr>
  </w:style>
  <w:style w:type="paragraph" w:styleId="TOC3">
    <w:name w:val="toc 3"/>
    <w:basedOn w:val="Normal"/>
    <w:next w:val="Normal"/>
    <w:autoRedefine/>
    <w:uiPriority w:val="39"/>
    <w:unhideWhenUsed/>
    <w:rsid w:val="00620B37"/>
    <w:pPr>
      <w:spacing w:after="100"/>
      <w:ind w:left="400"/>
    </w:pPr>
  </w:style>
  <w:style w:type="character" w:styleId="FollowedHyperlink">
    <w:name w:val="FollowedHyperlink"/>
    <w:basedOn w:val="DefaultParagraphFont"/>
    <w:uiPriority w:val="99"/>
    <w:semiHidden/>
    <w:unhideWhenUsed/>
    <w:rsid w:val="00620B37"/>
    <w:rPr>
      <w:color w:val="800080" w:themeColor="followedHyperlink"/>
      <w:u w:val="single"/>
    </w:rPr>
  </w:style>
  <w:style w:type="character" w:styleId="CommentReference">
    <w:name w:val="annotation reference"/>
    <w:basedOn w:val="DefaultParagraphFont"/>
    <w:uiPriority w:val="99"/>
    <w:semiHidden/>
    <w:unhideWhenUsed/>
    <w:rsid w:val="00641D4C"/>
    <w:rPr>
      <w:sz w:val="16"/>
      <w:szCs w:val="16"/>
    </w:rPr>
  </w:style>
  <w:style w:type="paragraph" w:styleId="CommentText">
    <w:name w:val="annotation text"/>
    <w:basedOn w:val="Normal"/>
    <w:link w:val="CommentTextChar"/>
    <w:uiPriority w:val="99"/>
    <w:semiHidden/>
    <w:unhideWhenUsed/>
    <w:rsid w:val="00641D4C"/>
    <w:rPr>
      <w:szCs w:val="20"/>
    </w:rPr>
  </w:style>
  <w:style w:type="character" w:customStyle="1" w:styleId="CommentTextChar">
    <w:name w:val="Comment Text Char"/>
    <w:basedOn w:val="DefaultParagraphFont"/>
    <w:link w:val="CommentText"/>
    <w:uiPriority w:val="99"/>
    <w:semiHidden/>
    <w:rsid w:val="00641D4C"/>
    <w:rPr>
      <w:rFonts w:ascii="Arial" w:hAnsi="Arial"/>
      <w:lang w:eastAsia="en-GB"/>
    </w:rPr>
  </w:style>
  <w:style w:type="paragraph" w:styleId="CommentSubject">
    <w:name w:val="annotation subject"/>
    <w:basedOn w:val="CommentText"/>
    <w:next w:val="CommentText"/>
    <w:link w:val="CommentSubjectChar"/>
    <w:uiPriority w:val="99"/>
    <w:semiHidden/>
    <w:unhideWhenUsed/>
    <w:rsid w:val="00641D4C"/>
    <w:rPr>
      <w:b/>
      <w:bCs/>
    </w:rPr>
  </w:style>
  <w:style w:type="character" w:customStyle="1" w:styleId="CommentSubjectChar">
    <w:name w:val="Comment Subject Char"/>
    <w:basedOn w:val="CommentTextChar"/>
    <w:link w:val="CommentSubject"/>
    <w:uiPriority w:val="99"/>
    <w:semiHidden/>
    <w:rsid w:val="00641D4C"/>
    <w:rPr>
      <w:rFonts w:ascii="Arial" w:hAnsi="Arial"/>
      <w:b/>
      <w:bCs/>
      <w:lang w:eastAsia="en-GB"/>
    </w:rPr>
  </w:style>
  <w:style w:type="paragraph" w:styleId="NormalWeb">
    <w:name w:val="Normal (Web)"/>
    <w:basedOn w:val="Normal"/>
    <w:uiPriority w:val="99"/>
    <w:semiHidden/>
    <w:unhideWhenUsed/>
    <w:rsid w:val="00F9467A"/>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1F6"/>
    <w:rPr>
      <w:rFonts w:ascii="Arial" w:hAnsi="Arial"/>
      <w:szCs w:val="22"/>
      <w:lang w:eastAsia="en-GB"/>
    </w:rPr>
  </w:style>
  <w:style w:type="paragraph" w:styleId="Heading1">
    <w:name w:val="heading 1"/>
    <w:basedOn w:val="Normal"/>
    <w:next w:val="Normal"/>
    <w:link w:val="Heading1Char"/>
    <w:uiPriority w:val="9"/>
    <w:qFormat/>
    <w:rsid w:val="00620B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606C2"/>
    <w:pPr>
      <w:tabs>
        <w:tab w:val="center" w:pos="4513"/>
        <w:tab w:val="right" w:pos="9026"/>
      </w:tabs>
    </w:pPr>
  </w:style>
  <w:style w:type="character" w:customStyle="1" w:styleId="HeaderChar">
    <w:name w:val="Header Char"/>
    <w:basedOn w:val="DefaultParagraphFont"/>
    <w:link w:val="Header"/>
    <w:uiPriority w:val="99"/>
    <w:rsid w:val="00C606C2"/>
  </w:style>
  <w:style w:type="paragraph" w:styleId="Footer">
    <w:name w:val="footer"/>
    <w:basedOn w:val="Normal"/>
    <w:link w:val="FooterChar"/>
    <w:uiPriority w:val="99"/>
    <w:unhideWhenUsed/>
    <w:rsid w:val="00C606C2"/>
    <w:pPr>
      <w:tabs>
        <w:tab w:val="center" w:pos="4513"/>
        <w:tab w:val="right" w:pos="9026"/>
      </w:tabs>
    </w:pPr>
  </w:style>
  <w:style w:type="character" w:customStyle="1" w:styleId="FooterChar">
    <w:name w:val="Footer Char"/>
    <w:basedOn w:val="DefaultParagraphFont"/>
    <w:link w:val="Footer"/>
    <w:uiPriority w:val="99"/>
    <w:rsid w:val="00C606C2"/>
  </w:style>
  <w:style w:type="paragraph" w:styleId="BalloonText">
    <w:name w:val="Balloon Text"/>
    <w:basedOn w:val="Normal"/>
    <w:link w:val="BalloonTextChar"/>
    <w:uiPriority w:val="99"/>
    <w:semiHidden/>
    <w:unhideWhenUsed/>
    <w:rsid w:val="00C606C2"/>
    <w:rPr>
      <w:rFonts w:ascii="Tahoma" w:hAnsi="Tahoma" w:cs="Tahoma"/>
      <w:sz w:val="16"/>
      <w:szCs w:val="16"/>
    </w:rPr>
  </w:style>
  <w:style w:type="character" w:customStyle="1" w:styleId="BalloonTextChar">
    <w:name w:val="Balloon Text Char"/>
    <w:link w:val="BalloonText"/>
    <w:uiPriority w:val="99"/>
    <w:semiHidden/>
    <w:rsid w:val="00C606C2"/>
    <w:rPr>
      <w:rFonts w:ascii="Tahoma" w:hAnsi="Tahoma" w:cs="Tahoma"/>
      <w:sz w:val="16"/>
      <w:szCs w:val="16"/>
    </w:rPr>
  </w:style>
  <w:style w:type="character" w:customStyle="1" w:styleId="fieldlabel1">
    <w:name w:val="fieldlabel1"/>
    <w:rsid w:val="00151ECC"/>
    <w:rPr>
      <w:b/>
      <w:bCs/>
    </w:rPr>
  </w:style>
  <w:style w:type="character" w:styleId="Hyperlink">
    <w:name w:val="Hyperlink"/>
    <w:uiPriority w:val="99"/>
    <w:unhideWhenUsed/>
    <w:rsid w:val="0099349C"/>
    <w:rPr>
      <w:color w:val="0000FF"/>
      <w:u w:val="single"/>
    </w:rPr>
  </w:style>
  <w:style w:type="character" w:customStyle="1" w:styleId="fieldlabel">
    <w:name w:val="fieldlabel"/>
    <w:basedOn w:val="DefaultParagraphFont"/>
    <w:rsid w:val="00524642"/>
  </w:style>
  <w:style w:type="paragraph" w:styleId="ListParagraph">
    <w:name w:val="List Paragraph"/>
    <w:basedOn w:val="Normal"/>
    <w:uiPriority w:val="34"/>
    <w:qFormat/>
    <w:rsid w:val="00F67D16"/>
    <w:pPr>
      <w:ind w:left="720"/>
      <w:contextualSpacing/>
    </w:pPr>
  </w:style>
  <w:style w:type="character" w:customStyle="1" w:styleId="spn-left-block1">
    <w:name w:val="spn-left-block1"/>
    <w:rsid w:val="005B7C55"/>
    <w:rPr>
      <w:vanish w:val="0"/>
      <w:webHidden w:val="0"/>
      <w:specVanish w:val="0"/>
    </w:rPr>
  </w:style>
  <w:style w:type="character" w:customStyle="1" w:styleId="Heading1Char">
    <w:name w:val="Heading 1 Char"/>
    <w:basedOn w:val="DefaultParagraphFont"/>
    <w:link w:val="Heading1"/>
    <w:uiPriority w:val="9"/>
    <w:rsid w:val="00620B37"/>
    <w:rPr>
      <w:rFonts w:asciiTheme="majorHAnsi" w:eastAsiaTheme="majorEastAsia" w:hAnsiTheme="majorHAnsi" w:cstheme="majorBidi"/>
      <w:b/>
      <w:bCs/>
      <w:color w:val="365F91" w:themeColor="accent1" w:themeShade="BF"/>
      <w:sz w:val="28"/>
      <w:szCs w:val="28"/>
      <w:lang w:eastAsia="en-GB"/>
    </w:rPr>
  </w:style>
  <w:style w:type="paragraph" w:styleId="TOCHeading">
    <w:name w:val="TOC Heading"/>
    <w:basedOn w:val="Heading1"/>
    <w:next w:val="Normal"/>
    <w:uiPriority w:val="39"/>
    <w:semiHidden/>
    <w:unhideWhenUsed/>
    <w:qFormat/>
    <w:rsid w:val="00620B37"/>
    <w:pPr>
      <w:spacing w:line="276" w:lineRule="auto"/>
      <w:outlineLvl w:val="9"/>
    </w:pPr>
    <w:rPr>
      <w:lang w:val="en-US" w:eastAsia="ja-JP"/>
    </w:rPr>
  </w:style>
  <w:style w:type="paragraph" w:styleId="TOC3">
    <w:name w:val="toc 3"/>
    <w:basedOn w:val="Normal"/>
    <w:next w:val="Normal"/>
    <w:autoRedefine/>
    <w:uiPriority w:val="39"/>
    <w:unhideWhenUsed/>
    <w:rsid w:val="00620B37"/>
    <w:pPr>
      <w:spacing w:after="100"/>
      <w:ind w:left="400"/>
    </w:pPr>
  </w:style>
  <w:style w:type="character" w:styleId="FollowedHyperlink">
    <w:name w:val="FollowedHyperlink"/>
    <w:basedOn w:val="DefaultParagraphFont"/>
    <w:uiPriority w:val="99"/>
    <w:semiHidden/>
    <w:unhideWhenUsed/>
    <w:rsid w:val="00620B37"/>
    <w:rPr>
      <w:color w:val="800080" w:themeColor="followedHyperlink"/>
      <w:u w:val="single"/>
    </w:rPr>
  </w:style>
  <w:style w:type="character" w:styleId="CommentReference">
    <w:name w:val="annotation reference"/>
    <w:basedOn w:val="DefaultParagraphFont"/>
    <w:uiPriority w:val="99"/>
    <w:semiHidden/>
    <w:unhideWhenUsed/>
    <w:rsid w:val="00641D4C"/>
    <w:rPr>
      <w:sz w:val="16"/>
      <w:szCs w:val="16"/>
    </w:rPr>
  </w:style>
  <w:style w:type="paragraph" w:styleId="CommentText">
    <w:name w:val="annotation text"/>
    <w:basedOn w:val="Normal"/>
    <w:link w:val="CommentTextChar"/>
    <w:uiPriority w:val="99"/>
    <w:semiHidden/>
    <w:unhideWhenUsed/>
    <w:rsid w:val="00641D4C"/>
    <w:rPr>
      <w:szCs w:val="20"/>
    </w:rPr>
  </w:style>
  <w:style w:type="character" w:customStyle="1" w:styleId="CommentTextChar">
    <w:name w:val="Comment Text Char"/>
    <w:basedOn w:val="DefaultParagraphFont"/>
    <w:link w:val="CommentText"/>
    <w:uiPriority w:val="99"/>
    <w:semiHidden/>
    <w:rsid w:val="00641D4C"/>
    <w:rPr>
      <w:rFonts w:ascii="Arial" w:hAnsi="Arial"/>
      <w:lang w:eastAsia="en-GB"/>
    </w:rPr>
  </w:style>
  <w:style w:type="paragraph" w:styleId="CommentSubject">
    <w:name w:val="annotation subject"/>
    <w:basedOn w:val="CommentText"/>
    <w:next w:val="CommentText"/>
    <w:link w:val="CommentSubjectChar"/>
    <w:uiPriority w:val="99"/>
    <w:semiHidden/>
    <w:unhideWhenUsed/>
    <w:rsid w:val="00641D4C"/>
    <w:rPr>
      <w:b/>
      <w:bCs/>
    </w:rPr>
  </w:style>
  <w:style w:type="character" w:customStyle="1" w:styleId="CommentSubjectChar">
    <w:name w:val="Comment Subject Char"/>
    <w:basedOn w:val="CommentTextChar"/>
    <w:link w:val="CommentSubject"/>
    <w:uiPriority w:val="99"/>
    <w:semiHidden/>
    <w:rsid w:val="00641D4C"/>
    <w:rPr>
      <w:rFonts w:ascii="Arial" w:hAnsi="Arial"/>
      <w:b/>
      <w:bCs/>
      <w:lang w:eastAsia="en-GB"/>
    </w:rPr>
  </w:style>
  <w:style w:type="paragraph" w:styleId="NormalWeb">
    <w:name w:val="Normal (Web)"/>
    <w:basedOn w:val="Normal"/>
    <w:uiPriority w:val="99"/>
    <w:semiHidden/>
    <w:unhideWhenUsed/>
    <w:rsid w:val="00F9467A"/>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88366">
      <w:bodyDiv w:val="1"/>
      <w:marLeft w:val="0"/>
      <w:marRight w:val="0"/>
      <w:marTop w:val="0"/>
      <w:marBottom w:val="0"/>
      <w:divBdr>
        <w:top w:val="none" w:sz="0" w:space="0" w:color="auto"/>
        <w:left w:val="none" w:sz="0" w:space="0" w:color="auto"/>
        <w:bottom w:val="none" w:sz="0" w:space="0" w:color="auto"/>
        <w:right w:val="none" w:sz="0" w:space="0" w:color="auto"/>
      </w:divBdr>
      <w:divsChild>
        <w:div w:id="1310480075">
          <w:marLeft w:val="0"/>
          <w:marRight w:val="0"/>
          <w:marTop w:val="0"/>
          <w:marBottom w:val="0"/>
          <w:divBdr>
            <w:top w:val="none" w:sz="0" w:space="0" w:color="auto"/>
            <w:left w:val="none" w:sz="0" w:space="0" w:color="auto"/>
            <w:bottom w:val="none" w:sz="0" w:space="0" w:color="auto"/>
            <w:right w:val="none" w:sz="0" w:space="0" w:color="auto"/>
          </w:divBdr>
        </w:div>
      </w:divsChild>
    </w:div>
    <w:div w:id="283001272">
      <w:bodyDiv w:val="1"/>
      <w:marLeft w:val="0"/>
      <w:marRight w:val="0"/>
      <w:marTop w:val="0"/>
      <w:marBottom w:val="0"/>
      <w:divBdr>
        <w:top w:val="none" w:sz="0" w:space="0" w:color="auto"/>
        <w:left w:val="none" w:sz="0" w:space="0" w:color="auto"/>
        <w:bottom w:val="none" w:sz="0" w:space="0" w:color="auto"/>
        <w:right w:val="none" w:sz="0" w:space="0" w:color="auto"/>
      </w:divBdr>
      <w:divsChild>
        <w:div w:id="189495506">
          <w:marLeft w:val="0"/>
          <w:marRight w:val="0"/>
          <w:marTop w:val="0"/>
          <w:marBottom w:val="0"/>
          <w:divBdr>
            <w:top w:val="none" w:sz="0" w:space="0" w:color="auto"/>
            <w:left w:val="none" w:sz="0" w:space="0" w:color="auto"/>
            <w:bottom w:val="none" w:sz="0" w:space="0" w:color="auto"/>
            <w:right w:val="none" w:sz="0" w:space="0" w:color="auto"/>
          </w:divBdr>
        </w:div>
        <w:div w:id="1296064232">
          <w:marLeft w:val="0"/>
          <w:marRight w:val="0"/>
          <w:marTop w:val="0"/>
          <w:marBottom w:val="0"/>
          <w:divBdr>
            <w:top w:val="none" w:sz="0" w:space="0" w:color="auto"/>
            <w:left w:val="none" w:sz="0" w:space="0" w:color="auto"/>
            <w:bottom w:val="none" w:sz="0" w:space="0" w:color="auto"/>
            <w:right w:val="none" w:sz="0" w:space="0" w:color="auto"/>
          </w:divBdr>
        </w:div>
      </w:divsChild>
    </w:div>
    <w:div w:id="413161971">
      <w:bodyDiv w:val="1"/>
      <w:marLeft w:val="0"/>
      <w:marRight w:val="0"/>
      <w:marTop w:val="0"/>
      <w:marBottom w:val="0"/>
      <w:divBdr>
        <w:top w:val="none" w:sz="0" w:space="0" w:color="auto"/>
        <w:left w:val="none" w:sz="0" w:space="0" w:color="auto"/>
        <w:bottom w:val="none" w:sz="0" w:space="0" w:color="auto"/>
        <w:right w:val="none" w:sz="0" w:space="0" w:color="auto"/>
      </w:divBdr>
    </w:div>
    <w:div w:id="734663893">
      <w:bodyDiv w:val="1"/>
      <w:marLeft w:val="0"/>
      <w:marRight w:val="0"/>
      <w:marTop w:val="0"/>
      <w:marBottom w:val="0"/>
      <w:divBdr>
        <w:top w:val="none" w:sz="0" w:space="0" w:color="auto"/>
        <w:left w:val="none" w:sz="0" w:space="0" w:color="auto"/>
        <w:bottom w:val="none" w:sz="0" w:space="0" w:color="auto"/>
        <w:right w:val="none" w:sz="0" w:space="0" w:color="auto"/>
      </w:divBdr>
    </w:div>
    <w:div w:id="1028140290">
      <w:bodyDiv w:val="1"/>
      <w:marLeft w:val="0"/>
      <w:marRight w:val="0"/>
      <w:marTop w:val="0"/>
      <w:marBottom w:val="0"/>
      <w:divBdr>
        <w:top w:val="none" w:sz="0" w:space="0" w:color="auto"/>
        <w:left w:val="none" w:sz="0" w:space="0" w:color="auto"/>
        <w:bottom w:val="none" w:sz="0" w:space="0" w:color="auto"/>
        <w:right w:val="none" w:sz="0" w:space="0" w:color="auto"/>
      </w:divBdr>
      <w:divsChild>
        <w:div w:id="2047439620">
          <w:marLeft w:val="0"/>
          <w:marRight w:val="0"/>
          <w:marTop w:val="0"/>
          <w:marBottom w:val="0"/>
          <w:divBdr>
            <w:top w:val="none" w:sz="0" w:space="0" w:color="auto"/>
            <w:left w:val="none" w:sz="0" w:space="0" w:color="auto"/>
            <w:bottom w:val="none" w:sz="0" w:space="0" w:color="auto"/>
            <w:right w:val="none" w:sz="0" w:space="0" w:color="auto"/>
          </w:divBdr>
        </w:div>
      </w:divsChild>
    </w:div>
    <w:div w:id="1204173165">
      <w:bodyDiv w:val="1"/>
      <w:marLeft w:val="0"/>
      <w:marRight w:val="0"/>
      <w:marTop w:val="0"/>
      <w:marBottom w:val="0"/>
      <w:divBdr>
        <w:top w:val="none" w:sz="0" w:space="0" w:color="auto"/>
        <w:left w:val="none" w:sz="0" w:space="0" w:color="auto"/>
        <w:bottom w:val="none" w:sz="0" w:space="0" w:color="auto"/>
        <w:right w:val="none" w:sz="0" w:space="0" w:color="auto"/>
      </w:divBdr>
      <w:divsChild>
        <w:div w:id="1791777646">
          <w:marLeft w:val="0"/>
          <w:marRight w:val="0"/>
          <w:marTop w:val="0"/>
          <w:marBottom w:val="0"/>
          <w:divBdr>
            <w:top w:val="none" w:sz="0" w:space="2" w:color="auto"/>
            <w:left w:val="none" w:sz="0" w:space="8" w:color="auto"/>
            <w:bottom w:val="none" w:sz="0" w:space="2" w:color="auto"/>
            <w:right w:val="none" w:sz="0" w:space="0" w:color="auto"/>
          </w:divBdr>
        </w:div>
        <w:div w:id="724335191">
          <w:marLeft w:val="0"/>
          <w:marRight w:val="0"/>
          <w:marTop w:val="0"/>
          <w:marBottom w:val="0"/>
          <w:divBdr>
            <w:top w:val="none" w:sz="0" w:space="2" w:color="auto"/>
            <w:left w:val="none" w:sz="0" w:space="8" w:color="auto"/>
            <w:bottom w:val="none" w:sz="0" w:space="2" w:color="auto"/>
            <w:right w:val="none" w:sz="0" w:space="0" w:color="auto"/>
          </w:divBdr>
        </w:div>
        <w:div w:id="10377851">
          <w:marLeft w:val="0"/>
          <w:marRight w:val="0"/>
          <w:marTop w:val="0"/>
          <w:marBottom w:val="0"/>
          <w:divBdr>
            <w:top w:val="none" w:sz="0" w:space="2" w:color="auto"/>
            <w:left w:val="none" w:sz="0" w:space="8" w:color="auto"/>
            <w:bottom w:val="none" w:sz="0" w:space="2" w:color="auto"/>
            <w:right w:val="none" w:sz="0" w:space="0" w:color="auto"/>
          </w:divBdr>
        </w:div>
        <w:div w:id="850216959">
          <w:marLeft w:val="0"/>
          <w:marRight w:val="0"/>
          <w:marTop w:val="0"/>
          <w:marBottom w:val="0"/>
          <w:divBdr>
            <w:top w:val="none" w:sz="0" w:space="2" w:color="auto"/>
            <w:left w:val="none" w:sz="0" w:space="8" w:color="auto"/>
            <w:bottom w:val="none" w:sz="0" w:space="2" w:color="auto"/>
            <w:right w:val="none" w:sz="0" w:space="0" w:color="auto"/>
          </w:divBdr>
        </w:div>
        <w:div w:id="237790035">
          <w:marLeft w:val="0"/>
          <w:marRight w:val="0"/>
          <w:marTop w:val="0"/>
          <w:marBottom w:val="0"/>
          <w:divBdr>
            <w:top w:val="none" w:sz="0" w:space="2" w:color="auto"/>
            <w:left w:val="none" w:sz="0" w:space="8" w:color="auto"/>
            <w:bottom w:val="none" w:sz="0" w:space="2" w:color="auto"/>
            <w:right w:val="none" w:sz="0" w:space="0" w:color="auto"/>
          </w:divBdr>
        </w:div>
        <w:div w:id="505900447">
          <w:marLeft w:val="0"/>
          <w:marRight w:val="0"/>
          <w:marTop w:val="0"/>
          <w:marBottom w:val="0"/>
          <w:divBdr>
            <w:top w:val="none" w:sz="0" w:space="2" w:color="auto"/>
            <w:left w:val="none" w:sz="0" w:space="8" w:color="auto"/>
            <w:bottom w:val="none" w:sz="0" w:space="2" w:color="auto"/>
            <w:right w:val="none" w:sz="0" w:space="0" w:color="auto"/>
          </w:divBdr>
        </w:div>
        <w:div w:id="419644258">
          <w:marLeft w:val="0"/>
          <w:marRight w:val="0"/>
          <w:marTop w:val="0"/>
          <w:marBottom w:val="0"/>
          <w:divBdr>
            <w:top w:val="none" w:sz="0" w:space="2" w:color="auto"/>
            <w:left w:val="none" w:sz="0" w:space="8" w:color="auto"/>
            <w:bottom w:val="none" w:sz="0" w:space="2" w:color="auto"/>
            <w:right w:val="none" w:sz="0" w:space="0" w:color="auto"/>
          </w:divBdr>
        </w:div>
        <w:div w:id="310522043">
          <w:marLeft w:val="0"/>
          <w:marRight w:val="0"/>
          <w:marTop w:val="0"/>
          <w:marBottom w:val="0"/>
          <w:divBdr>
            <w:top w:val="none" w:sz="0" w:space="2" w:color="auto"/>
            <w:left w:val="none" w:sz="0" w:space="8" w:color="auto"/>
            <w:bottom w:val="none" w:sz="0" w:space="2" w:color="auto"/>
            <w:right w:val="none" w:sz="0" w:space="0" w:color="auto"/>
          </w:divBdr>
        </w:div>
        <w:div w:id="79954487">
          <w:marLeft w:val="0"/>
          <w:marRight w:val="0"/>
          <w:marTop w:val="0"/>
          <w:marBottom w:val="0"/>
          <w:divBdr>
            <w:top w:val="none" w:sz="0" w:space="2" w:color="auto"/>
            <w:left w:val="none" w:sz="0" w:space="8" w:color="auto"/>
            <w:bottom w:val="none" w:sz="0" w:space="2" w:color="auto"/>
            <w:right w:val="none" w:sz="0" w:space="0" w:color="auto"/>
          </w:divBdr>
        </w:div>
        <w:div w:id="2146969302">
          <w:marLeft w:val="0"/>
          <w:marRight w:val="0"/>
          <w:marTop w:val="0"/>
          <w:marBottom w:val="0"/>
          <w:divBdr>
            <w:top w:val="none" w:sz="0" w:space="2" w:color="auto"/>
            <w:left w:val="none" w:sz="0" w:space="8" w:color="auto"/>
            <w:bottom w:val="none" w:sz="0" w:space="2" w:color="auto"/>
            <w:right w:val="none" w:sz="0" w:space="0" w:color="auto"/>
          </w:divBdr>
        </w:div>
        <w:div w:id="89278531">
          <w:marLeft w:val="0"/>
          <w:marRight w:val="0"/>
          <w:marTop w:val="0"/>
          <w:marBottom w:val="0"/>
          <w:divBdr>
            <w:top w:val="none" w:sz="0" w:space="2" w:color="auto"/>
            <w:left w:val="none" w:sz="0" w:space="8" w:color="auto"/>
            <w:bottom w:val="none" w:sz="0" w:space="2" w:color="auto"/>
            <w:right w:val="none" w:sz="0" w:space="0" w:color="auto"/>
          </w:divBdr>
        </w:div>
        <w:div w:id="1444226833">
          <w:marLeft w:val="0"/>
          <w:marRight w:val="0"/>
          <w:marTop w:val="0"/>
          <w:marBottom w:val="0"/>
          <w:divBdr>
            <w:top w:val="none" w:sz="0" w:space="2" w:color="auto"/>
            <w:left w:val="none" w:sz="0" w:space="8" w:color="auto"/>
            <w:bottom w:val="none" w:sz="0" w:space="2" w:color="auto"/>
            <w:right w:val="none" w:sz="0" w:space="0" w:color="auto"/>
          </w:divBdr>
        </w:div>
        <w:div w:id="1512186238">
          <w:marLeft w:val="0"/>
          <w:marRight w:val="0"/>
          <w:marTop w:val="0"/>
          <w:marBottom w:val="0"/>
          <w:divBdr>
            <w:top w:val="none" w:sz="0" w:space="2" w:color="auto"/>
            <w:left w:val="none" w:sz="0" w:space="8" w:color="auto"/>
            <w:bottom w:val="none" w:sz="0" w:space="2" w:color="auto"/>
            <w:right w:val="none" w:sz="0" w:space="0" w:color="auto"/>
          </w:divBdr>
        </w:div>
        <w:div w:id="2040473437">
          <w:marLeft w:val="0"/>
          <w:marRight w:val="0"/>
          <w:marTop w:val="0"/>
          <w:marBottom w:val="0"/>
          <w:divBdr>
            <w:top w:val="none" w:sz="0" w:space="2" w:color="auto"/>
            <w:left w:val="none" w:sz="0" w:space="8" w:color="auto"/>
            <w:bottom w:val="none" w:sz="0" w:space="2" w:color="auto"/>
            <w:right w:val="none" w:sz="0" w:space="0" w:color="auto"/>
          </w:divBdr>
        </w:div>
        <w:div w:id="630014888">
          <w:marLeft w:val="0"/>
          <w:marRight w:val="0"/>
          <w:marTop w:val="0"/>
          <w:marBottom w:val="0"/>
          <w:divBdr>
            <w:top w:val="none" w:sz="0" w:space="2" w:color="auto"/>
            <w:left w:val="none" w:sz="0" w:space="8" w:color="auto"/>
            <w:bottom w:val="none" w:sz="0" w:space="2" w:color="auto"/>
            <w:right w:val="none" w:sz="0" w:space="0" w:color="auto"/>
          </w:divBdr>
        </w:div>
        <w:div w:id="701827624">
          <w:marLeft w:val="0"/>
          <w:marRight w:val="0"/>
          <w:marTop w:val="0"/>
          <w:marBottom w:val="0"/>
          <w:divBdr>
            <w:top w:val="none" w:sz="0" w:space="2" w:color="auto"/>
            <w:left w:val="none" w:sz="0" w:space="8" w:color="auto"/>
            <w:bottom w:val="none" w:sz="0" w:space="2" w:color="auto"/>
            <w:right w:val="none" w:sz="0" w:space="0" w:color="auto"/>
          </w:divBdr>
        </w:div>
        <w:div w:id="1026178759">
          <w:marLeft w:val="0"/>
          <w:marRight w:val="0"/>
          <w:marTop w:val="0"/>
          <w:marBottom w:val="0"/>
          <w:divBdr>
            <w:top w:val="none" w:sz="0" w:space="2" w:color="auto"/>
            <w:left w:val="none" w:sz="0" w:space="8" w:color="auto"/>
            <w:bottom w:val="none" w:sz="0" w:space="2" w:color="auto"/>
            <w:right w:val="none" w:sz="0" w:space="0" w:color="auto"/>
          </w:divBdr>
        </w:div>
        <w:div w:id="1902327996">
          <w:marLeft w:val="0"/>
          <w:marRight w:val="0"/>
          <w:marTop w:val="0"/>
          <w:marBottom w:val="0"/>
          <w:divBdr>
            <w:top w:val="none" w:sz="0" w:space="2" w:color="auto"/>
            <w:left w:val="none" w:sz="0" w:space="8" w:color="auto"/>
            <w:bottom w:val="none" w:sz="0" w:space="2" w:color="auto"/>
            <w:right w:val="none" w:sz="0" w:space="0" w:color="auto"/>
          </w:divBdr>
        </w:div>
        <w:div w:id="490366284">
          <w:marLeft w:val="0"/>
          <w:marRight w:val="0"/>
          <w:marTop w:val="0"/>
          <w:marBottom w:val="0"/>
          <w:divBdr>
            <w:top w:val="single" w:sz="6" w:space="2" w:color="000000"/>
            <w:left w:val="single" w:sz="6" w:space="8" w:color="000000"/>
            <w:bottom w:val="single" w:sz="6" w:space="2" w:color="000000"/>
            <w:right w:val="single" w:sz="6" w:space="1" w:color="FFFFFF"/>
          </w:divBdr>
        </w:div>
        <w:div w:id="864290186">
          <w:marLeft w:val="0"/>
          <w:marRight w:val="0"/>
          <w:marTop w:val="0"/>
          <w:marBottom w:val="0"/>
          <w:divBdr>
            <w:top w:val="none" w:sz="0" w:space="2" w:color="auto"/>
            <w:left w:val="none" w:sz="0" w:space="8" w:color="auto"/>
            <w:bottom w:val="none" w:sz="0" w:space="2" w:color="auto"/>
            <w:right w:val="none" w:sz="0" w:space="0" w:color="auto"/>
          </w:divBdr>
        </w:div>
        <w:div w:id="160463828">
          <w:marLeft w:val="0"/>
          <w:marRight w:val="0"/>
          <w:marTop w:val="0"/>
          <w:marBottom w:val="0"/>
          <w:divBdr>
            <w:top w:val="none" w:sz="0" w:space="2" w:color="auto"/>
            <w:left w:val="none" w:sz="0" w:space="8" w:color="auto"/>
            <w:bottom w:val="none" w:sz="0" w:space="2" w:color="auto"/>
            <w:right w:val="none" w:sz="0" w:space="0" w:color="auto"/>
          </w:divBdr>
        </w:div>
        <w:div w:id="823622207">
          <w:marLeft w:val="0"/>
          <w:marRight w:val="0"/>
          <w:marTop w:val="0"/>
          <w:marBottom w:val="0"/>
          <w:divBdr>
            <w:top w:val="none" w:sz="0" w:space="2" w:color="auto"/>
            <w:left w:val="none" w:sz="0" w:space="8" w:color="auto"/>
            <w:bottom w:val="none" w:sz="0" w:space="2" w:color="auto"/>
            <w:right w:val="none" w:sz="0" w:space="0" w:color="auto"/>
          </w:divBdr>
        </w:div>
        <w:div w:id="1583366374">
          <w:marLeft w:val="0"/>
          <w:marRight w:val="0"/>
          <w:marTop w:val="0"/>
          <w:marBottom w:val="0"/>
          <w:divBdr>
            <w:top w:val="none" w:sz="0" w:space="2" w:color="auto"/>
            <w:left w:val="none" w:sz="0" w:space="8" w:color="auto"/>
            <w:bottom w:val="none" w:sz="0" w:space="2" w:color="auto"/>
            <w:right w:val="none" w:sz="0" w:space="0" w:color="auto"/>
          </w:divBdr>
        </w:div>
        <w:div w:id="1625840785">
          <w:marLeft w:val="0"/>
          <w:marRight w:val="0"/>
          <w:marTop w:val="0"/>
          <w:marBottom w:val="0"/>
          <w:divBdr>
            <w:top w:val="none" w:sz="0" w:space="2" w:color="auto"/>
            <w:left w:val="none" w:sz="0" w:space="8" w:color="auto"/>
            <w:bottom w:val="none" w:sz="0" w:space="2" w:color="auto"/>
            <w:right w:val="none" w:sz="0" w:space="0" w:color="auto"/>
          </w:divBdr>
        </w:div>
        <w:div w:id="1458991667">
          <w:marLeft w:val="0"/>
          <w:marRight w:val="0"/>
          <w:marTop w:val="0"/>
          <w:marBottom w:val="0"/>
          <w:divBdr>
            <w:top w:val="none" w:sz="0" w:space="2" w:color="auto"/>
            <w:left w:val="none" w:sz="0" w:space="8" w:color="auto"/>
            <w:bottom w:val="none" w:sz="0" w:space="2" w:color="auto"/>
            <w:right w:val="none" w:sz="0" w:space="0" w:color="auto"/>
          </w:divBdr>
        </w:div>
        <w:div w:id="882710696">
          <w:marLeft w:val="0"/>
          <w:marRight w:val="0"/>
          <w:marTop w:val="0"/>
          <w:marBottom w:val="0"/>
          <w:divBdr>
            <w:top w:val="none" w:sz="0" w:space="2" w:color="auto"/>
            <w:left w:val="none" w:sz="0" w:space="8" w:color="auto"/>
            <w:bottom w:val="none" w:sz="0" w:space="2" w:color="auto"/>
            <w:right w:val="none" w:sz="0" w:space="0" w:color="auto"/>
          </w:divBdr>
        </w:div>
        <w:div w:id="1804955861">
          <w:marLeft w:val="0"/>
          <w:marRight w:val="0"/>
          <w:marTop w:val="0"/>
          <w:marBottom w:val="0"/>
          <w:divBdr>
            <w:top w:val="none" w:sz="0" w:space="2" w:color="auto"/>
            <w:left w:val="none" w:sz="0" w:space="8" w:color="auto"/>
            <w:bottom w:val="none" w:sz="0" w:space="2" w:color="auto"/>
            <w:right w:val="none" w:sz="0" w:space="0" w:color="auto"/>
          </w:divBdr>
        </w:div>
      </w:divsChild>
    </w:div>
    <w:div w:id="1426877689">
      <w:bodyDiv w:val="1"/>
      <w:marLeft w:val="0"/>
      <w:marRight w:val="0"/>
      <w:marTop w:val="0"/>
      <w:marBottom w:val="0"/>
      <w:divBdr>
        <w:top w:val="none" w:sz="0" w:space="0" w:color="auto"/>
        <w:left w:val="none" w:sz="0" w:space="0" w:color="auto"/>
        <w:bottom w:val="none" w:sz="0" w:space="0" w:color="auto"/>
        <w:right w:val="none" w:sz="0" w:space="0" w:color="auto"/>
      </w:divBdr>
    </w:div>
    <w:div w:id="1986156601">
      <w:bodyDiv w:val="1"/>
      <w:marLeft w:val="0"/>
      <w:marRight w:val="0"/>
      <w:marTop w:val="0"/>
      <w:marBottom w:val="0"/>
      <w:divBdr>
        <w:top w:val="none" w:sz="0" w:space="0" w:color="auto"/>
        <w:left w:val="none" w:sz="0" w:space="0" w:color="auto"/>
        <w:bottom w:val="none" w:sz="0" w:space="0" w:color="auto"/>
        <w:right w:val="none" w:sz="0" w:space="0" w:color="auto"/>
      </w:divBdr>
      <w:divsChild>
        <w:div w:id="112639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etscc-mis.nihr.ac.uk/mis/Implementation/Modules/Application/ModuleContent.aspx?Config=SubmitOutlineApplication100027Config&amp;Page=CLIENTGWiderContext&amp;ctlPageContent_DPSort_CLIENTGranteeProjectCTUInvolvement=ctlDataList/HoldUKCRCYesNo.Abbr/Ascending&amp;mPageFrameCtl_ctlPageContent_ctlDataLis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netscc-mis.nihr.ac.uk/mis/Implementation/Modules/Application/ModuleContent.aspx?Config=SubmitOutlineApplication100027Config&amp;Page=CLIENTGWiderContext&amp;ctlPageContent_DPSort_CLIENTGranteeProjectCTUInvolvement=ctlDataList/ReceivingSupportFundingYesNo.Abbr/Ascending&amp;mPageFrameCtl_ctlPageContent_ctlDataList="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etscc-mis.nihr.ac.uk/mis/Implementation/Modules/Application/ModuleContent.aspx?Config=SubmitOutlineApplication100027Config&amp;Page=CLIENTGWiderContext&amp;ctlPageContent_DPSort_CLIENTGranteeProjectCTUInvolvement=ctlDataList/UKCRCRegistrationNumber/Ascending&amp;mPageFrameCtl_ctlPageContent_ctlDataList=" TargetMode="Externa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4259187B5F624AB9864B2CAB8F4B0C" ma:contentTypeVersion="0" ma:contentTypeDescription="Create a new document." ma:contentTypeScope="" ma:versionID="3cd9ca309910a7dd2cdadec2b22f0d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A2E5E-D466-4A2E-8453-E6515E5C67DB}">
  <ds:schemaRefs>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6B7E971-1316-4919-9E66-427B2CA5DF30}">
  <ds:schemaRefs>
    <ds:schemaRef ds:uri="http://schemas.microsoft.com/sharepoint/v3/contenttype/forms"/>
  </ds:schemaRefs>
</ds:datastoreItem>
</file>

<file path=customXml/itemProps3.xml><?xml version="1.0" encoding="utf-8"?>
<ds:datastoreItem xmlns:ds="http://schemas.openxmlformats.org/officeDocument/2006/customXml" ds:itemID="{97938DA7-FD0C-4962-B040-6665F9F11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DABBD05-586E-4A27-AAB5-B3E368D3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Altum, Inc.</Company>
  <LinksUpToDate>false</LinksUpToDate>
  <CharactersWithSpaces>25520</CharactersWithSpaces>
  <SharedDoc>false</SharedDoc>
  <HLinks>
    <vt:vector size="162" baseType="variant">
      <vt:variant>
        <vt:i4>6553641</vt:i4>
      </vt:variant>
      <vt:variant>
        <vt:i4>78</vt:i4>
      </vt:variant>
      <vt:variant>
        <vt:i4>0</vt:i4>
      </vt:variant>
      <vt:variant>
        <vt:i4>5</vt:i4>
      </vt:variant>
      <vt:variant>
        <vt:lpwstr>https://netscc-mis.nihr.ac.uk/mis/Implementation/Modules/Application/ModuleContent.aspx?Config=SubmitFullApplication100002Config&amp;Page=CLIENTAcknowledgement</vt:lpwstr>
      </vt:variant>
      <vt:variant>
        <vt:lpwstr/>
      </vt:variant>
      <vt:variant>
        <vt:i4>1638488</vt:i4>
      </vt:variant>
      <vt:variant>
        <vt:i4>75</vt:i4>
      </vt:variant>
      <vt:variant>
        <vt:i4>0</vt:i4>
      </vt:variant>
      <vt:variant>
        <vt:i4>5</vt:i4>
      </vt:variant>
      <vt:variant>
        <vt:lpwstr>https://netscc-mis.nihr.ac.uk/mis/Implementation/Modules/Application/ModuleContent.aspx?Config=SubmitFullApplication100002Config&amp;Page=Uploads</vt:lpwstr>
      </vt:variant>
      <vt:variant>
        <vt:lpwstr/>
      </vt:variant>
      <vt:variant>
        <vt:i4>1572928</vt:i4>
      </vt:variant>
      <vt:variant>
        <vt:i4>72</vt:i4>
      </vt:variant>
      <vt:variant>
        <vt:i4>0</vt:i4>
      </vt:variant>
      <vt:variant>
        <vt:i4>5</vt:i4>
      </vt:variant>
      <vt:variant>
        <vt:lpwstr>https://netscc-mis.nihr.ac.uk/mis/Implementation/Modules/Application/ModuleContent.aspx?Config=SubmitFullApplication100002Config&amp;Page=CLIENTSuggestedReferees</vt:lpwstr>
      </vt:variant>
      <vt:variant>
        <vt:lpwstr/>
      </vt:variant>
      <vt:variant>
        <vt:i4>6946866</vt:i4>
      </vt:variant>
      <vt:variant>
        <vt:i4>69</vt:i4>
      </vt:variant>
      <vt:variant>
        <vt:i4>0</vt:i4>
      </vt:variant>
      <vt:variant>
        <vt:i4>5</vt:i4>
      </vt:variant>
      <vt:variant>
        <vt:lpwstr>https://netscc-mis.nihr.ac.uk/mis/Implementation/Modules/Application/ModuleContent.aspx?Config=SubmitFullApplication100002Config&amp;Page=CLIENTARDSInvolvement</vt:lpwstr>
      </vt:variant>
      <vt:variant>
        <vt:lpwstr/>
      </vt:variant>
      <vt:variant>
        <vt:i4>1048653</vt:i4>
      </vt:variant>
      <vt:variant>
        <vt:i4>66</vt:i4>
      </vt:variant>
      <vt:variant>
        <vt:i4>0</vt:i4>
      </vt:variant>
      <vt:variant>
        <vt:i4>5</vt:i4>
      </vt:variant>
      <vt:variant>
        <vt:lpwstr>https://netscc-mis.nihr.ac.uk/mis/Implementation/Modules/Application/ModuleContent.aspx?Config=SubmitFullApplication100002Config&amp;Page=CLIENTADHMonitoring</vt:lpwstr>
      </vt:variant>
      <vt:variant>
        <vt:lpwstr/>
      </vt:variant>
      <vt:variant>
        <vt:i4>1900615</vt:i4>
      </vt:variant>
      <vt:variant>
        <vt:i4>63</vt:i4>
      </vt:variant>
      <vt:variant>
        <vt:i4>0</vt:i4>
      </vt:variant>
      <vt:variant>
        <vt:i4>5</vt:i4>
      </vt:variant>
      <vt:variant>
        <vt:lpwstr>https://netscc-mis.nihr.ac.uk/mis/Implementation/Modules/Application/ModuleContent.aspx?Config=SubmitFullApplication100002Config&amp;Page=CLIENTGWiderContext</vt:lpwstr>
      </vt:variant>
      <vt:variant>
        <vt:lpwstr/>
      </vt:variant>
      <vt:variant>
        <vt:i4>720971</vt:i4>
      </vt:variant>
      <vt:variant>
        <vt:i4>60</vt:i4>
      </vt:variant>
      <vt:variant>
        <vt:i4>0</vt:i4>
      </vt:variant>
      <vt:variant>
        <vt:i4>5</vt:i4>
      </vt:variant>
      <vt:variant>
        <vt:lpwstr>https://netscc-mis.nihr.ac.uk/mis/Implementation/Modules/Application/ModuleContent.aspx?Config=SubmitFullApplication100002Config&amp;Page=CLIENTIntellectualProperty</vt:lpwstr>
      </vt:variant>
      <vt:variant>
        <vt:lpwstr/>
      </vt:variant>
      <vt:variant>
        <vt:i4>8192056</vt:i4>
      </vt:variant>
      <vt:variant>
        <vt:i4>57</vt:i4>
      </vt:variant>
      <vt:variant>
        <vt:i4>0</vt:i4>
      </vt:variant>
      <vt:variant>
        <vt:i4>5</vt:i4>
      </vt:variant>
      <vt:variant>
        <vt:lpwstr>https://netscc-mis.nihr.ac.uk/mis/Implementation/Modules/Application/ModuleContent.aspx?Config=SubmitFullApplication100002Config&amp;Page=CLIENTEmgntGovernance</vt:lpwstr>
      </vt:variant>
      <vt:variant>
        <vt:lpwstr/>
      </vt:variant>
      <vt:variant>
        <vt:i4>1900609</vt:i4>
      </vt:variant>
      <vt:variant>
        <vt:i4>54</vt:i4>
      </vt:variant>
      <vt:variant>
        <vt:i4>0</vt:i4>
      </vt:variant>
      <vt:variant>
        <vt:i4>5</vt:i4>
      </vt:variant>
      <vt:variant>
        <vt:lpwstr>https://netscc-mis.nihr.ac.uk/mis/Implementation/Modules/Application/ModuleContent.aspx?Config=SubmitFullApplication100002Config&amp;Page=CLIENTEJustificationOfCosts</vt:lpwstr>
      </vt:variant>
      <vt:variant>
        <vt:lpwstr/>
      </vt:variant>
      <vt:variant>
        <vt:i4>7667771</vt:i4>
      </vt:variant>
      <vt:variant>
        <vt:i4>51</vt:i4>
      </vt:variant>
      <vt:variant>
        <vt:i4>0</vt:i4>
      </vt:variant>
      <vt:variant>
        <vt:i4>5</vt:i4>
      </vt:variant>
      <vt:variant>
        <vt:lpwstr>https://netscc-mis.nihr.ac.uk/mis/Implementation/Modules/Application/ModuleContent.aspx?Config=SubmitFullApplication100002Config&amp;Page=CLIENTDetailedBudget</vt:lpwstr>
      </vt:variant>
      <vt:variant>
        <vt:lpwstr/>
      </vt:variant>
      <vt:variant>
        <vt:i4>7471150</vt:i4>
      </vt:variant>
      <vt:variant>
        <vt:i4>48</vt:i4>
      </vt:variant>
      <vt:variant>
        <vt:i4>0</vt:i4>
      </vt:variant>
      <vt:variant>
        <vt:i4>5</vt:i4>
      </vt:variant>
      <vt:variant>
        <vt:lpwstr>https://netscc-mis.nihr.ac.uk/mis/Implementation/Modules/Application/ModuleContent.aspx?Config=SubmitFullApplication100002Config&amp;Page=CLIENTERelevantExpertise</vt:lpwstr>
      </vt:variant>
      <vt:variant>
        <vt:lpwstr/>
      </vt:variant>
      <vt:variant>
        <vt:i4>1114199</vt:i4>
      </vt:variant>
      <vt:variant>
        <vt:i4>45</vt:i4>
      </vt:variant>
      <vt:variant>
        <vt:i4>0</vt:i4>
      </vt:variant>
      <vt:variant>
        <vt:i4>5</vt:i4>
      </vt:variant>
      <vt:variant>
        <vt:lpwstr>https://netscc-mis.nihr.ac.uk/mis/Implementation/Modules/Application/ModuleContent.aspx?Config=SubmitFullApplication100002Config&amp;Page=CLIENTEDisseminationAndOutputs</vt:lpwstr>
      </vt:variant>
      <vt:variant>
        <vt:lpwstr/>
      </vt:variant>
      <vt:variant>
        <vt:i4>1114194</vt:i4>
      </vt:variant>
      <vt:variant>
        <vt:i4>42</vt:i4>
      </vt:variant>
      <vt:variant>
        <vt:i4>0</vt:i4>
      </vt:variant>
      <vt:variant>
        <vt:i4>5</vt:i4>
      </vt:variant>
      <vt:variant>
        <vt:lpwstr>https://netscc-mis.nihr.ac.uk/mis/Implementation/Modules/Application/ModuleContent.aspx?Config=SubmitFullApplication100002Config&amp;Page=CLIENTFirstStageChanges</vt:lpwstr>
      </vt:variant>
      <vt:variant>
        <vt:lpwstr/>
      </vt:variant>
      <vt:variant>
        <vt:i4>7667756</vt:i4>
      </vt:variant>
      <vt:variant>
        <vt:i4>39</vt:i4>
      </vt:variant>
      <vt:variant>
        <vt:i4>0</vt:i4>
      </vt:variant>
      <vt:variant>
        <vt:i4>5</vt:i4>
      </vt:variant>
      <vt:variant>
        <vt:lpwstr>https://netscc-mis.nihr.ac.uk/mis/Implementation/Modules/Application/ModuleContent.aspx?Config=SubmitFullApplication100002Config&amp;Page=CLIENTBackgroundAndRationale</vt:lpwstr>
      </vt:variant>
      <vt:variant>
        <vt:lpwstr/>
      </vt:variant>
      <vt:variant>
        <vt:i4>1966174</vt:i4>
      </vt:variant>
      <vt:variant>
        <vt:i4>36</vt:i4>
      </vt:variant>
      <vt:variant>
        <vt:i4>0</vt:i4>
      </vt:variant>
      <vt:variant>
        <vt:i4>5</vt:i4>
      </vt:variant>
      <vt:variant>
        <vt:lpwstr>https://netscc-mis.nihr.ac.uk/mis/Implementation/Modules/Application/ModuleContent.aspx?Config=SubmitFullApplication100002Config&amp;Page=LongDescription</vt:lpwstr>
      </vt:variant>
      <vt:variant>
        <vt:lpwstr/>
      </vt:variant>
      <vt:variant>
        <vt:i4>7077926</vt:i4>
      </vt:variant>
      <vt:variant>
        <vt:i4>33</vt:i4>
      </vt:variant>
      <vt:variant>
        <vt:i4>0</vt:i4>
      </vt:variant>
      <vt:variant>
        <vt:i4>5</vt:i4>
      </vt:variant>
      <vt:variant>
        <vt:lpwstr>https://netscc-mis.nihr.ac.uk/mis/Implementation/Modules/Application/ModuleContent.aspx?Config=SubmitFullApplication100002Config&amp;Page=CLIENTECaseforSupport</vt:lpwstr>
      </vt:variant>
      <vt:variant>
        <vt:lpwstr/>
      </vt:variant>
      <vt:variant>
        <vt:i4>6357049</vt:i4>
      </vt:variant>
      <vt:variant>
        <vt:i4>30</vt:i4>
      </vt:variant>
      <vt:variant>
        <vt:i4>0</vt:i4>
      </vt:variant>
      <vt:variant>
        <vt:i4>5</vt:i4>
      </vt:variant>
      <vt:variant>
        <vt:lpwstr>https://netscc-mis.nihr.ac.uk/mis/Implementation/Modules/Application/ModuleContent.aspx?Config=SubmitFullApplication100002Config&amp;Page=ClientHistoryApp</vt:lpwstr>
      </vt:variant>
      <vt:variant>
        <vt:lpwstr/>
      </vt:variant>
      <vt:variant>
        <vt:i4>393303</vt:i4>
      </vt:variant>
      <vt:variant>
        <vt:i4>27</vt:i4>
      </vt:variant>
      <vt:variant>
        <vt:i4>0</vt:i4>
      </vt:variant>
      <vt:variant>
        <vt:i4>5</vt:i4>
      </vt:variant>
      <vt:variant>
        <vt:lpwstr>https://netscc-mis.nihr.ac.uk/mis/Implementation/Modules/Application/ModuleContent.aspx?Config=SubmitFullApplication100002Config&amp;Page=ClientCPPI</vt:lpwstr>
      </vt:variant>
      <vt:variant>
        <vt:lpwstr/>
      </vt:variant>
      <vt:variant>
        <vt:i4>7012411</vt:i4>
      </vt:variant>
      <vt:variant>
        <vt:i4>24</vt:i4>
      </vt:variant>
      <vt:variant>
        <vt:i4>0</vt:i4>
      </vt:variant>
      <vt:variant>
        <vt:i4>5</vt:i4>
      </vt:variant>
      <vt:variant>
        <vt:lpwstr>https://netscc-mis.nihr.ac.uk/mis/Implementation/Modules/Application/ModuleContent.aspx?Config=SubmitFullApplication100002Config&amp;Page=CLIENT-B-ResearchTeam</vt:lpwstr>
      </vt:variant>
      <vt:variant>
        <vt:lpwstr/>
      </vt:variant>
      <vt:variant>
        <vt:i4>7536676</vt:i4>
      </vt:variant>
      <vt:variant>
        <vt:i4>21</vt:i4>
      </vt:variant>
      <vt:variant>
        <vt:i4>0</vt:i4>
      </vt:variant>
      <vt:variant>
        <vt:i4>5</vt:i4>
      </vt:variant>
      <vt:variant>
        <vt:lpwstr>https://netscc-mis.nihr.ac.uk/mis/Implementation/Modules/Application/ModuleContent.aspx?Config=SubmitFullApplication100002Config&amp;Page=CLIENTResearchCV</vt:lpwstr>
      </vt:variant>
      <vt:variant>
        <vt:lpwstr/>
      </vt:variant>
      <vt:variant>
        <vt:i4>7077924</vt:i4>
      </vt:variant>
      <vt:variant>
        <vt:i4>18</vt:i4>
      </vt:variant>
      <vt:variant>
        <vt:i4>0</vt:i4>
      </vt:variant>
      <vt:variant>
        <vt:i4>5</vt:i4>
      </vt:variant>
      <vt:variant>
        <vt:lpwstr>https://netscc-mis.nihr.ac.uk/mis/Implementation/Modules/Application/ModuleContent.aspx?Config=SubmitFullApplication100002Config&amp;Page=CLIENTLeadApplicantCV</vt:lpwstr>
      </vt:variant>
      <vt:variant>
        <vt:lpwstr/>
      </vt:variant>
      <vt:variant>
        <vt:i4>8323125</vt:i4>
      </vt:variant>
      <vt:variant>
        <vt:i4>15</vt:i4>
      </vt:variant>
      <vt:variant>
        <vt:i4>0</vt:i4>
      </vt:variant>
      <vt:variant>
        <vt:i4>5</vt:i4>
      </vt:variant>
      <vt:variant>
        <vt:lpwstr>https://netscc-mis.nihr.ac.uk/mis/Implementation/Modules/Application/ModuleContent.aspx?Config=SubmitFullApplication100002Config&amp;Page=CLIENTALeadApplicant</vt:lpwstr>
      </vt:variant>
      <vt:variant>
        <vt:lpwstr/>
      </vt:variant>
      <vt:variant>
        <vt:i4>6815794</vt:i4>
      </vt:variant>
      <vt:variant>
        <vt:i4>12</vt:i4>
      </vt:variant>
      <vt:variant>
        <vt:i4>0</vt:i4>
      </vt:variant>
      <vt:variant>
        <vt:i4>5</vt:i4>
      </vt:variant>
      <vt:variant>
        <vt:lpwstr>https://netscc-mis.nihr.ac.uk/mis/Implementation/Modules/Application/ModuleContent.aspx?Config=SubmitFullApplication100002Config&amp;Page=CLIENTContactInfo</vt:lpwstr>
      </vt:variant>
      <vt:variant>
        <vt:lpwstr/>
      </vt:variant>
      <vt:variant>
        <vt:i4>7143486</vt:i4>
      </vt:variant>
      <vt:variant>
        <vt:i4>9</vt:i4>
      </vt:variant>
      <vt:variant>
        <vt:i4>0</vt:i4>
      </vt:variant>
      <vt:variant>
        <vt:i4>5</vt:i4>
      </vt:variant>
      <vt:variant>
        <vt:lpwstr>https://netscc-mis.nihr.ac.uk/mis/Implementation/Modules/Application/ModuleContent.aspx?Config=SubmitFullApplication100002Config&amp;Page=CLIENTResearchDetails</vt:lpwstr>
      </vt:variant>
      <vt:variant>
        <vt:lpwstr/>
      </vt:variant>
      <vt:variant>
        <vt:i4>2687017</vt:i4>
      </vt:variant>
      <vt:variant>
        <vt:i4>6</vt:i4>
      </vt:variant>
      <vt:variant>
        <vt:i4>0</vt:i4>
      </vt:variant>
      <vt:variant>
        <vt:i4>5</vt:i4>
      </vt:variant>
      <vt:variant>
        <vt:lpwstr>http://www.hrcsonline.net/</vt:lpwstr>
      </vt:variant>
      <vt:variant>
        <vt:lpwstr/>
      </vt:variant>
      <vt:variant>
        <vt:i4>2687017</vt:i4>
      </vt:variant>
      <vt:variant>
        <vt:i4>3</vt:i4>
      </vt:variant>
      <vt:variant>
        <vt:i4>0</vt:i4>
      </vt:variant>
      <vt:variant>
        <vt:i4>5</vt:i4>
      </vt:variant>
      <vt:variant>
        <vt:lpwstr>http://www.hrcsonline.net/</vt:lpwstr>
      </vt:variant>
      <vt:variant>
        <vt:lpwstr/>
      </vt:variant>
      <vt:variant>
        <vt:i4>65661</vt:i4>
      </vt:variant>
      <vt:variant>
        <vt:i4>0</vt:i4>
      </vt:variant>
      <vt:variant>
        <vt:i4>0</vt:i4>
      </vt:variant>
      <vt:variant>
        <vt:i4>5</vt:i4>
      </vt:variant>
      <vt:variant>
        <vt:lpwstr>http://www.nihr.ac.uk/files/NIHR_Carbon_Reduction_Guidelines.pdf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Farrugia</dc:creator>
  <cp:lastModifiedBy>User</cp:lastModifiedBy>
  <cp:revision>6</cp:revision>
  <cp:lastPrinted>2017-02-27T12:14:00Z</cp:lastPrinted>
  <dcterms:created xsi:type="dcterms:W3CDTF">2017-02-27T11:35:00Z</dcterms:created>
  <dcterms:modified xsi:type="dcterms:W3CDTF">2017-02-27T16:33:00Z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0x010100D64259187B5F624AB9864B2CAB8F4B0C</vt:lpwstr>
  </property>
  <property fmtid="{D5CDD505-2E9C-101B-9397-08002B2CF9AE}" pid="3" name="_NewReviewCycle">
    <vt:lpwstr/>
  </property>
</Properties>
</file>